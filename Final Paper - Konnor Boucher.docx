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27930" w14:textId="0DC4F3C6" w:rsidR="6DBAADD7" w:rsidRDefault="6DBAADD7" w:rsidP="007A79CC">
      <w:pPr>
        <w:spacing w:line="480" w:lineRule="auto"/>
        <w:jc w:val="center"/>
        <w:rPr>
          <w:rFonts w:ascii="Arial" w:eastAsia="Arial" w:hAnsi="Arial" w:cs="Arial"/>
          <w:b/>
          <w:bCs/>
        </w:rPr>
      </w:pPr>
      <w:commentRangeStart w:id="0"/>
      <w:r w:rsidRPr="5083C49B">
        <w:rPr>
          <w:rFonts w:ascii="Arial" w:eastAsia="Arial" w:hAnsi="Arial" w:cs="Arial"/>
          <w:b/>
          <w:bCs/>
        </w:rPr>
        <w:t>Analyzing the efficiency of Large Language Model AIs for NBA Money Line Sports Betting</w:t>
      </w:r>
      <w:commentRangeEnd w:id="0"/>
      <w:r w:rsidR="00A727F2">
        <w:rPr>
          <w:rStyle w:val="CommentReference"/>
        </w:rPr>
        <w:commentReference w:id="0"/>
      </w:r>
    </w:p>
    <w:p w14:paraId="2C078E63" w14:textId="7F1B087A" w:rsidR="004E3BB1" w:rsidRDefault="59EC86D4" w:rsidP="007A79CC">
      <w:pPr>
        <w:spacing w:line="480" w:lineRule="auto"/>
        <w:rPr>
          <w:rFonts w:ascii="Arial" w:eastAsia="Arial" w:hAnsi="Arial" w:cs="Arial"/>
          <w:b/>
          <w:bCs/>
        </w:rPr>
      </w:pPr>
      <w:r w:rsidRPr="5083C49B">
        <w:rPr>
          <w:rFonts w:ascii="Arial" w:eastAsia="Arial" w:hAnsi="Arial" w:cs="Arial"/>
          <w:b/>
          <w:bCs/>
        </w:rPr>
        <w:t>Abstract</w:t>
      </w:r>
    </w:p>
    <w:p w14:paraId="59F53414" w14:textId="6EEF8F39" w:rsidR="00CA1D2A" w:rsidRDefault="00CA1D2A" w:rsidP="00CA1D2A">
      <w:pPr>
        <w:spacing w:line="480" w:lineRule="auto"/>
        <w:ind w:firstLine="720"/>
        <w:rPr>
          <w:rFonts w:ascii="Arial" w:eastAsia="Arial" w:hAnsi="Arial" w:cs="Arial"/>
        </w:rPr>
      </w:pPr>
      <w:r w:rsidRPr="721970EF">
        <w:rPr>
          <w:rFonts w:ascii="Arial" w:eastAsia="Arial" w:hAnsi="Arial" w:cs="Arial"/>
        </w:rPr>
        <w:t xml:space="preserve">Artificial intelligence (AI) is technology that enables computers and machines to simulate human learning and decision-making </w:t>
      </w:r>
      <w:r>
        <w:rPr>
          <w:rFonts w:ascii="Arial" w:eastAsia="Arial" w:hAnsi="Arial" w:cs="Arial"/>
        </w:rPr>
        <w:fldChar w:fldCharType="begin"/>
      </w:r>
      <w:r>
        <w:rPr>
          <w:rFonts w:ascii="Arial" w:eastAsia="Arial" w:hAnsi="Arial" w:cs="Arial"/>
        </w:rPr>
        <w:instrText xml:space="preserve"> ADDIN ZOTERO_ITEM CSL_CITATION {"citationID":"JmmoMsEW","properties":{"formattedCitation":"[3]","plainCitation":"[3]","noteIndex":0},"citationItems":[{"id":21,"uris":["http://zotero.org/users/local/W3q7EQfD/items/RGYXT9B8"],"itemData":{"id":21,"type":"webpage","abstract":"Artificial intelligence (AI) is technology that enables computers and machines to simulate human learning, comprehension, problem solving, decision-making, creativity and autonomy.","language":"en","title":"What Is Artificial Intelligence (AI)? | IBM","title-short":"What Is Artificial Intelligence (AI)?","URL":"https://www.ibm.com/think/topics/artificial-intelligence","accessed":{"date-parts":[["2025",2,24]]},"issued":{"date-parts":[["2024",8,9]]}}}],"schema":"https://github.com/citation-style-language/schema/raw/master/csl-citation.json"} </w:instrText>
      </w:r>
      <w:r>
        <w:rPr>
          <w:rFonts w:ascii="Arial" w:eastAsia="Arial" w:hAnsi="Arial" w:cs="Arial"/>
        </w:rPr>
        <w:fldChar w:fldCharType="separate"/>
      </w:r>
      <w:r w:rsidRPr="004374B5">
        <w:rPr>
          <w:rFonts w:ascii="Arial" w:hAnsi="Arial" w:cs="Arial"/>
        </w:rPr>
        <w:t>[3]</w:t>
      </w:r>
      <w:r>
        <w:rPr>
          <w:rFonts w:ascii="Arial" w:eastAsia="Arial" w:hAnsi="Arial" w:cs="Arial"/>
        </w:rPr>
        <w:fldChar w:fldCharType="end"/>
      </w:r>
      <w:r>
        <w:rPr>
          <w:rFonts w:ascii="Arial" w:eastAsia="Arial" w:hAnsi="Arial" w:cs="Arial"/>
        </w:rPr>
        <w:t xml:space="preserve">. </w:t>
      </w:r>
      <w:r w:rsidR="003E5FFB">
        <w:rPr>
          <w:rFonts w:ascii="Arial" w:eastAsia="Arial" w:hAnsi="Arial" w:cs="Arial"/>
        </w:rPr>
        <w:t xml:space="preserve">A specific subset of models </w:t>
      </w:r>
      <w:r w:rsidR="009F378D">
        <w:rPr>
          <w:rFonts w:ascii="Arial" w:eastAsia="Arial" w:hAnsi="Arial" w:cs="Arial"/>
        </w:rPr>
        <w:t>is</w:t>
      </w:r>
      <w:r w:rsidR="003E5FFB">
        <w:rPr>
          <w:rFonts w:ascii="Arial" w:eastAsia="Arial" w:hAnsi="Arial" w:cs="Arial"/>
        </w:rPr>
        <w:t xml:space="preserve"> Large Language Models, which attempt to mimic human language and understand it. These Large Language Models are very simple to </w:t>
      </w:r>
      <w:r w:rsidR="009F378D">
        <w:rPr>
          <w:rFonts w:ascii="Arial" w:eastAsia="Arial" w:hAnsi="Arial" w:cs="Arial"/>
        </w:rPr>
        <w:t>use and</w:t>
      </w:r>
      <w:r w:rsidR="003E5FFB">
        <w:rPr>
          <w:rFonts w:ascii="Arial" w:eastAsia="Arial" w:hAnsi="Arial" w:cs="Arial"/>
        </w:rPr>
        <w:t xml:space="preserve"> thus should be explored</w:t>
      </w:r>
      <w:r w:rsidR="009F378D">
        <w:rPr>
          <w:rFonts w:ascii="Arial" w:eastAsia="Arial" w:hAnsi="Arial" w:cs="Arial"/>
        </w:rPr>
        <w:t xml:space="preserve"> for a multitude of tasks. An interesting concept is utilizing these models to try to make predictions</w:t>
      </w:r>
      <w:r w:rsidR="002811EC">
        <w:rPr>
          <w:rFonts w:ascii="Arial" w:eastAsia="Arial" w:hAnsi="Arial" w:cs="Arial"/>
        </w:rPr>
        <w:t xml:space="preserve">. Specifically revolving around sports. </w:t>
      </w:r>
      <w:r w:rsidR="002811EC" w:rsidRPr="00855C64">
        <w:rPr>
          <w:rFonts w:ascii="Arial" w:eastAsia="Arial" w:hAnsi="Arial" w:cs="Arial"/>
        </w:rPr>
        <w:t xml:space="preserve">Sports betting has become a huge market for the world, having a market size of $200 billion </w:t>
      </w:r>
      <w:r w:rsidR="002811EC">
        <w:rPr>
          <w:rFonts w:ascii="Arial" w:eastAsia="Arial" w:hAnsi="Arial" w:cs="Arial"/>
        </w:rPr>
        <w:t>throughout the</w:t>
      </w:r>
      <w:r w:rsidR="002811EC" w:rsidRPr="00855C64">
        <w:rPr>
          <w:rFonts w:ascii="Arial" w:eastAsia="Arial" w:hAnsi="Arial" w:cs="Arial"/>
        </w:rPr>
        <w:t xml:space="preserve"> world </w:t>
      </w:r>
      <w:r w:rsidR="002811EC">
        <w:rPr>
          <w:rFonts w:ascii="Arial" w:eastAsia="Arial" w:hAnsi="Arial" w:cs="Arial"/>
        </w:rPr>
        <w:fldChar w:fldCharType="begin"/>
      </w:r>
      <w:r w:rsidR="002811EC">
        <w:rPr>
          <w:rFonts w:ascii="Arial" w:eastAsia="Arial" w:hAnsi="Arial" w:cs="Arial"/>
        </w:rPr>
        <w:instrText xml:space="preserve"> ADDIN ZOTERO_ITEM CSL_CITATION {"citationID":"ufisQeRR","properties":{"formattedCitation":"[1]","plainCitation":"[1]","noteIndex":0},"citationItems":[{"id":8,"uris":["http://zotero.org/users/local/W3q7EQfD/items/55HHWAFD"],"itemData":{"id":8,"type":"article-journal","abstract":"Background and aims\nThis systematic review examines whether sports betting behaviors differ among and between sports bettors in different countries, evaluates psychosocial problems related to sports betting behaviors and how problems may vary by country, and lastly, summarizes the current regulatory guidelines for sports betting.\n\nMethods\nWe followed the Preferred Reporting Items for Systematic Reviews and Meta-Analyses guidelines and included peer-reviewed articles from PubMed, Web of Science, and PsycINFO. Studies on sports betting behavior were included if they were published in English or Chinese between January 1, 2010 and March 28th, 2022. We gathered regulatory information from peer-reviewed articles, legal acts, and relevant websites. Of 2,450 articles screened, 65 were included in the final review.\n\nResults\nMarketing and promotion of sports betting were more prominent for sports betting in Australia and the United Kingdom. Interviews with sports bettors demonstrated that sports betting is persuasive and normalized. Psychosocial problems do not appear to differ greatly by country, and sports betting appears to be associated with elevated levels of problem gambling. Responsible gambling approaches have helped address risky sports betting behaviors. China and South Korea have imposed more strict regulations and restrictions on sports betting access in comparison to countries such as Australia or the United States.\n\nDiscussion and conclusions\nCurrently, sports betting is easy to access, normalized, and contains many attractive features for sports bettors. Psychoeducation about potential risks of sports betting and encouragement of responsible gambling strategies could help lessen risky sports-betting behaviors, though cross-cultural adaptations should be explored.","container-title":"Journal of Behavioral Addictions","DOI":"10.1556/2006.2022.00064","ISSN":"2062-5871","issue":"3","journalAbbreviation":"J Behav Addict","note":"number: 3\nPMID: 36067022\nPMCID: PMC9872539","page":"689-715","source":"PubMed Central","title":"Sports betting around the world: A systematic review","title-short":"Sports betting around the world","volume":"11","author":[{"family":"Etuk","given":"Repairer"},{"family":"Xu","given":"Tiange"},{"family":"Abarbanel","given":"Brett"},{"family":"Potenza","given":"Marc N."},{"family":"Kraus","given":"Shane W."}],"issued":{"date-parts":[["2022",9,5]]}}}],"schema":"https://github.com/citation-style-language/schema/raw/master/csl-citation.json"} </w:instrText>
      </w:r>
      <w:r w:rsidR="002811EC">
        <w:rPr>
          <w:rFonts w:ascii="Arial" w:eastAsia="Arial" w:hAnsi="Arial" w:cs="Arial"/>
        </w:rPr>
        <w:fldChar w:fldCharType="separate"/>
      </w:r>
      <w:r w:rsidR="002811EC" w:rsidRPr="00720DF0">
        <w:rPr>
          <w:rFonts w:ascii="Arial" w:hAnsi="Arial" w:cs="Arial"/>
        </w:rPr>
        <w:t>[1]</w:t>
      </w:r>
      <w:r w:rsidR="002811EC">
        <w:rPr>
          <w:rFonts w:ascii="Arial" w:eastAsia="Arial" w:hAnsi="Arial" w:cs="Arial"/>
        </w:rPr>
        <w:fldChar w:fldCharType="end"/>
      </w:r>
      <w:r w:rsidR="002811EC">
        <w:rPr>
          <w:rFonts w:ascii="Arial" w:eastAsia="Arial" w:hAnsi="Arial" w:cs="Arial"/>
        </w:rPr>
        <w:t xml:space="preserve">. </w:t>
      </w:r>
      <w:r w:rsidR="000B13CD">
        <w:rPr>
          <w:rFonts w:ascii="Arial" w:eastAsia="Arial" w:hAnsi="Arial" w:cs="Arial"/>
        </w:rPr>
        <w:t>If Large Language Models were effective, it could aid people in making significant amounts of money</w:t>
      </w:r>
      <w:r w:rsidR="00220F14">
        <w:rPr>
          <w:rFonts w:ascii="Arial" w:eastAsia="Arial" w:hAnsi="Arial" w:cs="Arial"/>
        </w:rPr>
        <w:t xml:space="preserve">. This study delves into this idea, </w:t>
      </w:r>
      <w:r w:rsidR="001D535C">
        <w:rPr>
          <w:rFonts w:ascii="Arial" w:eastAsia="Arial" w:hAnsi="Arial" w:cs="Arial"/>
        </w:rPr>
        <w:t xml:space="preserve">analyzing which of 3 LLM are most effective for NBA </w:t>
      </w:r>
      <w:r w:rsidR="00113DC6">
        <w:rPr>
          <w:rFonts w:ascii="Arial" w:eastAsia="Arial" w:hAnsi="Arial" w:cs="Arial"/>
        </w:rPr>
        <w:t>M</w:t>
      </w:r>
      <w:r w:rsidR="001D535C">
        <w:rPr>
          <w:rFonts w:ascii="Arial" w:eastAsia="Arial" w:hAnsi="Arial" w:cs="Arial"/>
        </w:rPr>
        <w:t>oneyline</w:t>
      </w:r>
      <w:r w:rsidR="00113DC6">
        <w:rPr>
          <w:rFonts w:ascii="Arial" w:eastAsia="Arial" w:hAnsi="Arial" w:cs="Arial"/>
        </w:rPr>
        <w:t xml:space="preserve"> (predicting the winner)</w:t>
      </w:r>
      <w:r w:rsidR="001D535C">
        <w:rPr>
          <w:rFonts w:ascii="Arial" w:eastAsia="Arial" w:hAnsi="Arial" w:cs="Arial"/>
        </w:rPr>
        <w:t xml:space="preserve"> sports betting</w:t>
      </w:r>
      <w:r w:rsidR="00687EFA">
        <w:rPr>
          <w:rFonts w:ascii="Arial" w:eastAsia="Arial" w:hAnsi="Arial" w:cs="Arial"/>
        </w:rPr>
        <w:t xml:space="preserve">, testing Microsoft Copilot, Gemini Flash 2.0, and Meta AI. </w:t>
      </w:r>
      <w:r w:rsidR="001650EE">
        <w:rPr>
          <w:rFonts w:ascii="Arial" w:eastAsia="Arial" w:hAnsi="Arial" w:cs="Arial"/>
        </w:rPr>
        <w:t xml:space="preserve">Each of the AIs were given </w:t>
      </w:r>
      <w:r w:rsidR="0052418F">
        <w:rPr>
          <w:rFonts w:ascii="Arial" w:eastAsia="Arial" w:hAnsi="Arial" w:cs="Arial"/>
        </w:rPr>
        <w:t xml:space="preserve">the same prompts, and varying amounts of information and guidelines. The study resulted in </w:t>
      </w:r>
      <w:r w:rsidR="00472FC5">
        <w:rPr>
          <w:rFonts w:ascii="Arial" w:eastAsia="Arial" w:hAnsi="Arial" w:cs="Arial"/>
        </w:rPr>
        <w:t>Meta</w:t>
      </w:r>
      <w:r w:rsidR="00113DC6">
        <w:rPr>
          <w:rFonts w:ascii="Arial" w:eastAsia="Arial" w:hAnsi="Arial" w:cs="Arial"/>
        </w:rPr>
        <w:t xml:space="preserve"> AI</w:t>
      </w:r>
      <w:r w:rsidR="00472FC5">
        <w:rPr>
          <w:rFonts w:ascii="Arial" w:eastAsia="Arial" w:hAnsi="Arial" w:cs="Arial"/>
        </w:rPr>
        <w:t xml:space="preserve"> with no extra data given being the most profitable, </w:t>
      </w:r>
      <w:r w:rsidR="00113DC6">
        <w:rPr>
          <w:rFonts w:ascii="Arial" w:eastAsia="Arial" w:hAnsi="Arial" w:cs="Arial"/>
        </w:rPr>
        <w:t>and Meta overall was the best choice for NBA Moneyline betting, consistently beating the bookkeeper.</w:t>
      </w:r>
    </w:p>
    <w:p w14:paraId="751C9602" w14:textId="16371389" w:rsidR="1CC83AA3" w:rsidRPr="00CA1D2A" w:rsidRDefault="1CC83AA3" w:rsidP="001D535C">
      <w:pPr>
        <w:spacing w:line="480" w:lineRule="auto"/>
        <w:rPr>
          <w:rFonts w:ascii="Arial" w:hAnsi="Arial" w:cs="Arial"/>
        </w:rPr>
      </w:pPr>
      <w:r w:rsidRPr="5083C49B">
        <w:rPr>
          <w:rFonts w:ascii="Arial" w:eastAsia="Arial" w:hAnsi="Arial" w:cs="Arial"/>
          <w:b/>
          <w:bCs/>
        </w:rPr>
        <w:t>Introduction</w:t>
      </w:r>
    </w:p>
    <w:p w14:paraId="49D671FE" w14:textId="1233BA46" w:rsidR="00375835" w:rsidRDefault="46D5717E" w:rsidP="007A79CC">
      <w:pPr>
        <w:spacing w:line="480" w:lineRule="auto"/>
        <w:rPr>
          <w:rFonts w:ascii="Arial" w:eastAsia="Arial" w:hAnsi="Arial" w:cs="Arial"/>
        </w:rPr>
      </w:pPr>
      <w:r w:rsidRPr="00F7381A">
        <w:rPr>
          <w:rFonts w:ascii="Arial" w:eastAsia="Arial" w:hAnsi="Arial" w:cs="Arial"/>
          <w:i/>
          <w:iCs/>
          <w:u w:val="single"/>
        </w:rPr>
        <w:t>Background</w:t>
      </w:r>
      <w:r w:rsidRPr="721970EF">
        <w:rPr>
          <w:rFonts w:ascii="Arial" w:eastAsia="Arial" w:hAnsi="Arial" w:cs="Arial"/>
          <w:i/>
          <w:iCs/>
        </w:rPr>
        <w:t>:</w:t>
      </w:r>
      <w:r w:rsidRPr="721970EF">
        <w:rPr>
          <w:rFonts w:ascii="Arial" w:eastAsia="Arial" w:hAnsi="Arial" w:cs="Arial"/>
        </w:rPr>
        <w:t xml:space="preserve"> Sports betting</w:t>
      </w:r>
      <w:r w:rsidR="003D42BE">
        <w:rPr>
          <w:rFonts w:ascii="Arial" w:eastAsia="Arial" w:hAnsi="Arial" w:cs="Arial"/>
        </w:rPr>
        <w:t xml:space="preserve"> is defined as</w:t>
      </w:r>
      <w:r w:rsidR="00C04988">
        <w:rPr>
          <w:rFonts w:ascii="Arial" w:eastAsia="Arial" w:hAnsi="Arial" w:cs="Arial"/>
        </w:rPr>
        <w:t xml:space="preserve"> placing a monetary wager on </w:t>
      </w:r>
      <w:r w:rsidR="004919E7">
        <w:rPr>
          <w:rFonts w:ascii="Arial" w:eastAsia="Arial" w:hAnsi="Arial" w:cs="Arial"/>
        </w:rPr>
        <w:t xml:space="preserve">one </w:t>
      </w:r>
      <w:r w:rsidR="00C04988">
        <w:rPr>
          <w:rFonts w:ascii="Arial" w:eastAsia="Arial" w:hAnsi="Arial" w:cs="Arial"/>
        </w:rPr>
        <w:t xml:space="preserve">or </w:t>
      </w:r>
      <w:r w:rsidR="000A63E3">
        <w:rPr>
          <w:rFonts w:ascii="Arial" w:eastAsia="Arial" w:hAnsi="Arial" w:cs="Arial"/>
        </w:rPr>
        <w:t xml:space="preserve">multiple sporting events </w:t>
      </w:r>
      <w:r w:rsidR="003A29CE">
        <w:rPr>
          <w:rFonts w:ascii="Arial" w:eastAsia="Arial" w:hAnsi="Arial" w:cs="Arial"/>
        </w:rPr>
        <w:fldChar w:fldCharType="begin"/>
      </w:r>
      <w:r w:rsidR="003A29CE">
        <w:rPr>
          <w:rFonts w:ascii="Arial" w:eastAsia="Arial" w:hAnsi="Arial" w:cs="Arial"/>
        </w:rPr>
        <w:instrText xml:space="preserve"> ADDIN ZOTERO_ITEM CSL_CITATION {"citationID":"NTTpjyZQ","properties":{"formattedCitation":"[1]","plainCitation":"[1]","noteIndex":0},"citationItems":[{"id":8,"uris":["http://zotero.org/users/local/W3q7EQfD/items/55HHWAFD"],"itemData":{"id":8,"type":"article-journal","abstract":"Background and aims\nThis systematic review examines whether sports betting behaviors differ among and between sports bettors in different countries, evaluates psychosocial problems related to sports betting behaviors and how problems may vary by country, and lastly, summarizes the current regulatory guidelines for sports betting.\n\nMethods\nWe followed the Preferred Reporting Items for Systematic Reviews and Meta-Analyses guidelines and included peer-reviewed articles from PubMed, Web of Science, and PsycINFO. Studies on sports betting behavior were included if they were published in English or Chinese between January 1, 2010 and March 28th, 2022. We gathered regulatory information from peer-reviewed articles, legal acts, and relevant websites. Of 2,450 articles screened, 65 were included in the final review.\n\nResults\nMarketing and promotion of sports betting were more prominent for sports betting in Australia and the United Kingdom. Interviews with sports bettors demonstrated that sports betting is persuasive and normalized. Psychosocial problems do not appear to differ greatly by country, and sports betting appears to be associated with elevated levels of problem gambling. Responsible gambling approaches have helped address risky sports betting behaviors. China and South Korea have imposed more strict regulations and restrictions on sports betting access in comparison to countries such as Australia or the United States.\n\nDiscussion and conclusions\nCurrently, sports betting is easy to access, normalized, and contains many attractive features for sports bettors. Psychoeducation about potential risks of sports betting and encouragement of responsible gambling strategies could help lessen risky sports-betting behaviors, though cross-cultural adaptations should be explored.","container-title":"Journal of Behavioral Addictions","DOI":"10.1556/2006.2022.00064","ISSN":"2062-5871","issue":"3","journalAbbreviation":"J Behav Addict","note":"number: 3\nPMID: 36067022\nPMCID: PMC9872539","page":"689-715","source":"PubMed Central","title":"Sports betting around the world: A systematic review","title-short":"Sports betting around the world","volume":"11","author":[{"family":"Etuk","given":"Repairer"},{"family":"Xu","given":"Tiange"},{"family":"Abarbanel","given":"Brett"},{"family":"Potenza","given":"Marc N."},{"family":"Kraus","given":"Shane W."}],"issued":{"date-parts":[["2022",9,5]]}}}],"schema":"https://github.com/citation-style-language/schema/raw/master/csl-citation.json"} </w:instrText>
      </w:r>
      <w:r w:rsidR="003A29CE">
        <w:rPr>
          <w:rFonts w:ascii="Arial" w:eastAsia="Arial" w:hAnsi="Arial" w:cs="Arial"/>
        </w:rPr>
        <w:fldChar w:fldCharType="separate"/>
      </w:r>
      <w:r w:rsidR="003A29CE" w:rsidRPr="003A29CE">
        <w:rPr>
          <w:rFonts w:ascii="Arial" w:hAnsi="Arial" w:cs="Arial"/>
        </w:rPr>
        <w:t>[1]</w:t>
      </w:r>
      <w:r w:rsidR="003A29CE">
        <w:rPr>
          <w:rFonts w:ascii="Arial" w:eastAsia="Arial" w:hAnsi="Arial" w:cs="Arial"/>
        </w:rPr>
        <w:fldChar w:fldCharType="end"/>
      </w:r>
      <w:r w:rsidRPr="721970EF">
        <w:rPr>
          <w:rFonts w:ascii="Arial" w:eastAsia="Arial" w:hAnsi="Arial" w:cs="Arial"/>
        </w:rPr>
        <w:t xml:space="preserve">. A bettor may choose to bet on the outcome of a game or may try to predict a player’s performance. This type of betting has become extremely appealing, as it is described by many to be both a science and an art </w:t>
      </w:r>
      <w:r w:rsidR="00873A48">
        <w:rPr>
          <w:rFonts w:ascii="Arial" w:eastAsia="Arial" w:hAnsi="Arial" w:cs="Arial"/>
        </w:rPr>
        <w:fldChar w:fldCharType="begin"/>
      </w:r>
      <w:r w:rsidR="00873A48">
        <w:rPr>
          <w:rFonts w:ascii="Arial" w:eastAsia="Arial" w:hAnsi="Arial" w:cs="Arial"/>
        </w:rPr>
        <w:instrText xml:space="preserve"> ADDIN ZOTERO_ITEM CSL_CITATION {"citationID":"otyQmo5h","properties":{"formattedCitation":"[2]","plainCitation":"[2]","noteIndex":0},"citationItems":[{"id":19,"uris":["http://zotero.org/users/local/W3q7EQfD/items/44G7BSFW"],"itemData":{"id":19,"type":"paper-conference","abstract":"Artificial intelligence (AI) research has become prominent in both academia and industry. With this, an interest in AI's ability to make sound decisions when compared to human decision making has grown. Predicting the outcome of sporting events has traditionally been seen as a difficult task, due to the complex relationships between variables of interest. Attempts to make accurate predictions are fraught with biases owing to the bounded rationality within which human decision making functions. This study puts forward the position that an AI approach using machine learning will yield a comparable level of accuracy. A random forest classification algorithm was employed to predict match outcomes in the 2015 Rugby World Cup. The performance of this model was compared to aggregate results from Super-Bru and OddsPortal. The machine learning based system achieved an accuracy of 89.58% with 95%-CI (77.83, 95.47) vs. 85.42% with 95%-CI (72.83, 92.75) for the platforms. These results indicate that for rugby, over the limited period of a specific tournament, the evidence was not strong enough to suggest that a human agent is superior in terms of accuracy when predicting match outcomes compared to a machine learning approach, at a significance level α = 0.05. However, the model was better able to estimate probabilities as measured by monetary winnings from betting rounds compared to the two platforms.","collection-title":"SAICSIT '16","container-title":"Proceedings of the Annual Conference of the South African Institute of Computer Scientists and Information Technologists","DOI":"10.1145/2987491.2987493","event-place":"New York, NY, USA","ISBN":"978-1-4503-4805-8","page":"1–10","publisher":"Association for Computing Machinery","publisher-place":"New York, NY, USA","source":"ACM Digital Library","title":"Human Decision Making and Artificial Intelligence: A Comparison in the Domain of Sports Prediction","title-short":"Human Decision Making and Artificial Intelligence","URL":"https://dl.acm.org/doi/10.1145/2987491.2987493","author":[{"family":"Pretorius","given":"Arnu"},{"family":"Parry","given":"Douglas A."}],"accessed":{"date-parts":[["2025",2,24]]},"issued":{"date-parts":[["2016",9,26]]}}}],"schema":"https://github.com/citation-style-language/schema/raw/master/csl-citation.json"} </w:instrText>
      </w:r>
      <w:r w:rsidR="00873A48">
        <w:rPr>
          <w:rFonts w:ascii="Arial" w:eastAsia="Arial" w:hAnsi="Arial" w:cs="Arial"/>
        </w:rPr>
        <w:fldChar w:fldCharType="separate"/>
      </w:r>
      <w:r w:rsidR="00873A48" w:rsidRPr="00873A48">
        <w:rPr>
          <w:rFonts w:ascii="Arial" w:hAnsi="Arial" w:cs="Arial"/>
        </w:rPr>
        <w:t>[2]</w:t>
      </w:r>
      <w:r w:rsidR="00873A48">
        <w:rPr>
          <w:rFonts w:ascii="Arial" w:eastAsia="Arial" w:hAnsi="Arial" w:cs="Arial"/>
        </w:rPr>
        <w:fldChar w:fldCharType="end"/>
      </w:r>
      <w:r w:rsidRPr="721970EF">
        <w:rPr>
          <w:rFonts w:ascii="Arial" w:eastAsia="Arial" w:hAnsi="Arial" w:cs="Arial"/>
        </w:rPr>
        <w:t xml:space="preserve">. The recency of sports </w:t>
      </w:r>
      <w:r w:rsidRPr="721970EF">
        <w:rPr>
          <w:rFonts w:ascii="Arial" w:eastAsia="Arial" w:hAnsi="Arial" w:cs="Arial"/>
        </w:rPr>
        <w:lastRenderedPageBreak/>
        <w:t xml:space="preserve">betting has led to many different approaches. There is a phenomenon with sports betting that is not seen with many other types of gambling. People tend to believe that they can “beat the system” often, as there are many more factors involved in sports that are very difficult for the average person to predict, so a knowledgeable sports viewer may have a chance to profit. </w:t>
      </w:r>
    </w:p>
    <w:p w14:paraId="0133036E" w14:textId="0B05F37B" w:rsidR="5083C49B" w:rsidRDefault="46D5717E" w:rsidP="00D35BA7">
      <w:pPr>
        <w:spacing w:line="480" w:lineRule="auto"/>
        <w:ind w:firstLine="720"/>
        <w:rPr>
          <w:rFonts w:ascii="Arial" w:eastAsia="Arial" w:hAnsi="Arial" w:cs="Arial"/>
        </w:rPr>
        <w:pPrChange w:id="1" w:author="Boucher,Konnor A.(Student)" w:date="2025-05-14T14:22:00Z" w16du:dateUtc="2025-05-14T18:22:00Z">
          <w:pPr>
            <w:spacing w:line="480" w:lineRule="auto"/>
          </w:pPr>
        </w:pPrChange>
      </w:pPr>
      <w:r w:rsidRPr="721970EF">
        <w:rPr>
          <w:rFonts w:ascii="Arial" w:eastAsia="Arial" w:hAnsi="Arial" w:cs="Arial"/>
        </w:rPr>
        <w:t xml:space="preserve">Artificial intelligence (AI) is technology that enables computers and machines to simulate human learning and decision-making </w:t>
      </w:r>
      <w:r w:rsidR="004374B5">
        <w:rPr>
          <w:rFonts w:ascii="Arial" w:eastAsia="Arial" w:hAnsi="Arial" w:cs="Arial"/>
        </w:rPr>
        <w:fldChar w:fldCharType="begin"/>
      </w:r>
      <w:r w:rsidR="004374B5">
        <w:rPr>
          <w:rFonts w:ascii="Arial" w:eastAsia="Arial" w:hAnsi="Arial" w:cs="Arial"/>
        </w:rPr>
        <w:instrText xml:space="preserve"> ADDIN ZOTERO_ITEM CSL_CITATION {"citationID":"JmmoMsEW","properties":{"formattedCitation":"[3]","plainCitation":"[3]","noteIndex":0},"citationItems":[{"id":21,"uris":["http://zotero.org/users/local/W3q7EQfD/items/RGYXT9B8"],"itemData":{"id":21,"type":"webpage","abstract":"Artificial intelligence (AI) is technology that enables computers and machines to simulate human learning, comprehension, problem solving, decision-making, creativity and autonomy.","language":"en","title":"What Is Artificial Intelligence (AI)? | IBM","title-short":"What Is Artificial Intelligence (AI)?","URL":"https://www.ibm.com/think/topics/artificial-intelligence","accessed":{"date-parts":[["2025",2,24]]},"issued":{"date-parts":[["2024",8,9]]}}}],"schema":"https://github.com/citation-style-language/schema/raw/master/csl-citation.json"} </w:instrText>
      </w:r>
      <w:r w:rsidR="004374B5">
        <w:rPr>
          <w:rFonts w:ascii="Arial" w:eastAsia="Arial" w:hAnsi="Arial" w:cs="Arial"/>
        </w:rPr>
        <w:fldChar w:fldCharType="separate"/>
      </w:r>
      <w:r w:rsidR="004374B5" w:rsidRPr="004374B5">
        <w:rPr>
          <w:rFonts w:ascii="Arial" w:hAnsi="Arial" w:cs="Arial"/>
        </w:rPr>
        <w:t>[3]</w:t>
      </w:r>
      <w:r w:rsidR="004374B5">
        <w:rPr>
          <w:rFonts w:ascii="Arial" w:eastAsia="Arial" w:hAnsi="Arial" w:cs="Arial"/>
        </w:rPr>
        <w:fldChar w:fldCharType="end"/>
      </w:r>
      <w:r w:rsidRPr="721970EF">
        <w:rPr>
          <w:rFonts w:ascii="Arial" w:eastAsia="Arial" w:hAnsi="Arial" w:cs="Arial"/>
        </w:rPr>
        <w:t xml:space="preserve">. AI has the ability to work with incredibly complex problems that are </w:t>
      </w:r>
      <w:r w:rsidR="00841A71">
        <w:rPr>
          <w:rFonts w:ascii="Arial" w:eastAsia="Arial" w:hAnsi="Arial" w:cs="Arial"/>
        </w:rPr>
        <w:t>difficult</w:t>
      </w:r>
      <w:r w:rsidRPr="721970EF">
        <w:rPr>
          <w:rFonts w:ascii="Arial" w:eastAsia="Arial" w:hAnsi="Arial" w:cs="Arial"/>
        </w:rPr>
        <w:t xml:space="preserve"> for </w:t>
      </w:r>
      <w:r w:rsidR="00841A71">
        <w:rPr>
          <w:rFonts w:ascii="Arial" w:eastAsia="Arial" w:hAnsi="Arial" w:cs="Arial"/>
        </w:rPr>
        <w:t>people to conceptualize o</w:t>
      </w:r>
      <w:r w:rsidRPr="721970EF">
        <w:rPr>
          <w:rFonts w:ascii="Arial" w:eastAsia="Arial" w:hAnsi="Arial" w:cs="Arial"/>
        </w:rPr>
        <w:t>n their own. It has been used countless times to predict things such as human behavior or the next possible actions of a user.</w:t>
      </w:r>
      <w:r w:rsidR="00063104">
        <w:rPr>
          <w:rFonts w:ascii="Arial" w:eastAsia="Arial" w:hAnsi="Arial" w:cs="Arial"/>
        </w:rPr>
        <w:t xml:space="preserve"> A</w:t>
      </w:r>
      <w:r w:rsidR="00D142A1">
        <w:rPr>
          <w:rFonts w:ascii="Arial" w:eastAsia="Arial" w:hAnsi="Arial" w:cs="Arial"/>
        </w:rPr>
        <w:t>I</w:t>
      </w:r>
      <w:r w:rsidR="00063104">
        <w:rPr>
          <w:rFonts w:ascii="Arial" w:eastAsia="Arial" w:hAnsi="Arial" w:cs="Arial"/>
        </w:rPr>
        <w:t xml:space="preserve">s can be created and </w:t>
      </w:r>
      <w:r w:rsidR="00D142A1">
        <w:rPr>
          <w:rFonts w:ascii="Arial" w:eastAsia="Arial" w:hAnsi="Arial" w:cs="Arial"/>
        </w:rPr>
        <w:t>designed for many purposes. One of the</w:t>
      </w:r>
      <w:r w:rsidR="005E3A5C">
        <w:rPr>
          <w:rFonts w:ascii="Arial" w:eastAsia="Arial" w:hAnsi="Arial" w:cs="Arial"/>
        </w:rPr>
        <w:t xml:space="preserve"> many types of AIs that has been developed is called a Large Language Model. These models are very complex in nature, but their purpose is to </w:t>
      </w:r>
      <w:r w:rsidR="00F13F60">
        <w:rPr>
          <w:rFonts w:ascii="Arial" w:eastAsia="Arial" w:hAnsi="Arial" w:cs="Arial"/>
        </w:rPr>
        <w:t xml:space="preserve">attempt to understand human </w:t>
      </w:r>
      <w:r w:rsidR="00113DC6">
        <w:rPr>
          <w:rFonts w:ascii="Arial" w:eastAsia="Arial" w:hAnsi="Arial" w:cs="Arial"/>
        </w:rPr>
        <w:t>language and</w:t>
      </w:r>
      <w:r w:rsidR="00F13F60">
        <w:rPr>
          <w:rFonts w:ascii="Arial" w:eastAsia="Arial" w:hAnsi="Arial" w:cs="Arial"/>
        </w:rPr>
        <w:t xml:space="preserve"> be able to respond in the human language.</w:t>
      </w:r>
      <w:r w:rsidR="00A44F22">
        <w:rPr>
          <w:rFonts w:ascii="Arial" w:eastAsia="Arial" w:hAnsi="Arial" w:cs="Arial"/>
        </w:rPr>
        <w:t xml:space="preserve"> These AIs are specifically built for conversation and prediction.</w:t>
      </w:r>
      <w:del w:id="2" w:author="Boucher,Konnor A.(Student)" w:date="2025-05-14T14:23:00Z" w16du:dateUtc="2025-05-14T18:23:00Z">
        <w:r w:rsidRPr="721970EF" w:rsidDel="00346E0C">
          <w:rPr>
            <w:rFonts w:ascii="Arial" w:eastAsia="Arial" w:hAnsi="Arial" w:cs="Arial"/>
          </w:rPr>
          <w:delText xml:space="preserve">  </w:delText>
        </w:r>
      </w:del>
    </w:p>
    <w:p w14:paraId="1D72194A" w14:textId="04F0662C" w:rsidR="009D5610" w:rsidRDefault="00855C64" w:rsidP="007A79CC">
      <w:pPr>
        <w:spacing w:line="480" w:lineRule="auto"/>
        <w:rPr>
          <w:rFonts w:ascii="Arial" w:eastAsia="Arial" w:hAnsi="Arial" w:cs="Arial"/>
        </w:rPr>
      </w:pPr>
      <w:r w:rsidRPr="00F7381A">
        <w:rPr>
          <w:rFonts w:ascii="Arial" w:eastAsia="Arial" w:hAnsi="Arial" w:cs="Arial"/>
          <w:i/>
          <w:iCs/>
          <w:u w:val="single"/>
        </w:rPr>
        <w:t>Significance</w:t>
      </w:r>
      <w:r>
        <w:rPr>
          <w:rFonts w:ascii="Arial" w:eastAsia="Arial" w:hAnsi="Arial" w:cs="Arial"/>
          <w:i/>
          <w:iCs/>
        </w:rPr>
        <w:t xml:space="preserve">: </w:t>
      </w:r>
      <w:r w:rsidRPr="00855C64">
        <w:rPr>
          <w:rFonts w:ascii="Arial" w:eastAsia="Arial" w:hAnsi="Arial" w:cs="Arial"/>
        </w:rPr>
        <w:t xml:space="preserve">Sports betting has become a huge market for the world, having a market size of $200 billion </w:t>
      </w:r>
      <w:r w:rsidR="00BF3F43">
        <w:rPr>
          <w:rFonts w:ascii="Arial" w:eastAsia="Arial" w:hAnsi="Arial" w:cs="Arial"/>
        </w:rPr>
        <w:t>throughout</w:t>
      </w:r>
      <w:r w:rsidR="000E0E2A">
        <w:rPr>
          <w:rFonts w:ascii="Arial" w:eastAsia="Arial" w:hAnsi="Arial" w:cs="Arial"/>
        </w:rPr>
        <w:t xml:space="preserve"> the</w:t>
      </w:r>
      <w:r w:rsidRPr="00855C64">
        <w:rPr>
          <w:rFonts w:ascii="Arial" w:eastAsia="Arial" w:hAnsi="Arial" w:cs="Arial"/>
        </w:rPr>
        <w:t xml:space="preserve"> world </w:t>
      </w:r>
      <w:r w:rsidR="00720DF0">
        <w:rPr>
          <w:rFonts w:ascii="Arial" w:eastAsia="Arial" w:hAnsi="Arial" w:cs="Arial"/>
        </w:rPr>
        <w:fldChar w:fldCharType="begin"/>
      </w:r>
      <w:r w:rsidR="00720DF0">
        <w:rPr>
          <w:rFonts w:ascii="Arial" w:eastAsia="Arial" w:hAnsi="Arial" w:cs="Arial"/>
        </w:rPr>
        <w:instrText xml:space="preserve"> ADDIN ZOTERO_ITEM CSL_CITATION {"citationID":"ufisQeRR","properties":{"formattedCitation":"[1]","plainCitation":"[1]","noteIndex":0},"citationItems":[{"id":8,"uris":["http://zotero.org/users/local/W3q7EQfD/items/55HHWAFD"],"itemData":{"id":8,"type":"article-journal","abstract":"Background and aims\nThis systematic review examines whether sports betting behaviors differ among and between sports bettors in different countries, evaluates psychosocial problems related to sports betting behaviors and how problems may vary by country, and lastly, summarizes the current regulatory guidelines for sports betting.\n\nMethods\nWe followed the Preferred Reporting Items for Systematic Reviews and Meta-Analyses guidelines and included peer-reviewed articles from PubMed, Web of Science, and PsycINFO. Studies on sports betting behavior were included if they were published in English or Chinese between January 1, 2010 and March 28th, 2022. We gathered regulatory information from peer-reviewed articles, legal acts, and relevant websites. Of 2,450 articles screened, 65 were included in the final review.\n\nResults\nMarketing and promotion of sports betting were more prominent for sports betting in Australia and the United Kingdom. Interviews with sports bettors demonstrated that sports betting is persuasive and normalized. Psychosocial problems do not appear to differ greatly by country, and sports betting appears to be associated with elevated levels of problem gambling. Responsible gambling approaches have helped address risky sports betting behaviors. China and South Korea have imposed more strict regulations and restrictions on sports betting access in comparison to countries such as Australia or the United States.\n\nDiscussion and conclusions\nCurrently, sports betting is easy to access, normalized, and contains many attractive features for sports bettors. Psychoeducation about potential risks of sports betting and encouragement of responsible gambling strategies could help lessen risky sports-betting behaviors, though cross-cultural adaptations should be explored.","container-title":"Journal of Behavioral Addictions","DOI":"10.1556/2006.2022.00064","ISSN":"2062-5871","issue":"3","journalAbbreviation":"J Behav Addict","note":"number: 3\nPMID: 36067022\nPMCID: PMC9872539","page":"689-715","source":"PubMed Central","title":"Sports betting around the world: A systematic review","title-short":"Sports betting around the world","volume":"11","author":[{"family":"Etuk","given":"Repairer"},{"family":"Xu","given":"Tiange"},{"family":"Abarbanel","given":"Brett"},{"family":"Potenza","given":"Marc N."},{"family":"Kraus","given":"Shane W."}],"issued":{"date-parts":[["2022",9,5]]}}}],"schema":"https://github.com/citation-style-language/schema/raw/master/csl-citation.json"} </w:instrText>
      </w:r>
      <w:r w:rsidR="00720DF0">
        <w:rPr>
          <w:rFonts w:ascii="Arial" w:eastAsia="Arial" w:hAnsi="Arial" w:cs="Arial"/>
        </w:rPr>
        <w:fldChar w:fldCharType="separate"/>
      </w:r>
      <w:r w:rsidR="00720DF0" w:rsidRPr="00720DF0">
        <w:rPr>
          <w:rFonts w:ascii="Arial" w:hAnsi="Arial" w:cs="Arial"/>
        </w:rPr>
        <w:t>[1]</w:t>
      </w:r>
      <w:r w:rsidR="00720DF0">
        <w:rPr>
          <w:rFonts w:ascii="Arial" w:eastAsia="Arial" w:hAnsi="Arial" w:cs="Arial"/>
        </w:rPr>
        <w:fldChar w:fldCharType="end"/>
      </w:r>
      <w:r w:rsidRPr="00855C64">
        <w:rPr>
          <w:rFonts w:ascii="Arial" w:eastAsia="Arial" w:hAnsi="Arial" w:cs="Arial"/>
        </w:rPr>
        <w:t xml:space="preserve">. Predicting the outcome of sporting events has traditionally been seen as a difficult task, due to the complex relationships between variables of interest. Attempts to make accurate predictions are fraught with biases owing to the bounded rationality within which human decision-making functions </w:t>
      </w:r>
      <w:r w:rsidR="0015515F">
        <w:rPr>
          <w:rFonts w:ascii="Arial" w:eastAsia="Arial" w:hAnsi="Arial" w:cs="Arial"/>
        </w:rPr>
        <w:fldChar w:fldCharType="begin"/>
      </w:r>
      <w:r w:rsidR="0015515F">
        <w:rPr>
          <w:rFonts w:ascii="Arial" w:eastAsia="Arial" w:hAnsi="Arial" w:cs="Arial"/>
        </w:rPr>
        <w:instrText xml:space="preserve"> ADDIN ZOTERO_ITEM CSL_CITATION {"citationID":"7t4rHulQ","properties":{"formattedCitation":"[2]","plainCitation":"[2]","noteIndex":0},"citationItems":[{"id":19,"uris":["http://zotero.org/users/local/W3q7EQfD/items/44G7BSFW"],"itemData":{"id":19,"type":"paper-conference","abstract":"Artificial intelligence (AI) research has become prominent in both academia and industry. With this, an interest in AI's ability to make sound decisions when compared to human decision making has grown. Predicting the outcome of sporting events has traditionally been seen as a difficult task, due to the complex relationships between variables of interest. Attempts to make accurate predictions are fraught with biases owing to the bounded rationality within which human decision making functions. This study puts forward the position that an AI approach using machine learning will yield a comparable level of accuracy. A random forest classification algorithm was employed to predict match outcomes in the 2015 Rugby World Cup. The performance of this model was compared to aggregate results from Super-Bru and OddsPortal. The machine learning based system achieved an accuracy of 89.58% with 95%-CI (77.83, 95.47) vs. 85.42% with 95%-CI (72.83, 92.75) for the platforms. These results indicate that for rugby, over the limited period of a specific tournament, the evidence was not strong enough to suggest that a human agent is superior in terms of accuracy when predicting match outcomes compared to a machine learning approach, at a significance level α = 0.05. However, the model was better able to estimate probabilities as measured by monetary winnings from betting rounds compared to the two platforms.","collection-title":"SAICSIT '16","container-title":"Proceedings of the Annual Conference of the South African Institute of Computer Scientists and Information Technologists","DOI":"10.1145/2987491.2987493","event-place":"New York, NY, USA","ISBN":"978-1-4503-4805-8","page":"1–10","publisher":"Association for Computing Machinery","publisher-place":"New York, NY, USA","source":"ACM Digital Library","title":"Human Decision Making and Artificial Intelligence: A Comparison in the Domain of Sports Prediction","title-short":"Human Decision Making and Artificial Intelligence","URL":"https://dl.acm.org/doi/10.1145/2987491.2987493","author":[{"family":"Pretorius","given":"Arnu"},{"family":"Parry","given":"Douglas A."}],"accessed":{"date-parts":[["2025",2,24]]},"issued":{"date-parts":[["2016",9,26]]}}}],"schema":"https://github.com/citation-style-language/schema/raw/master/csl-citation.json"} </w:instrText>
      </w:r>
      <w:r w:rsidR="0015515F">
        <w:rPr>
          <w:rFonts w:ascii="Arial" w:eastAsia="Arial" w:hAnsi="Arial" w:cs="Arial"/>
        </w:rPr>
        <w:fldChar w:fldCharType="separate"/>
      </w:r>
      <w:r w:rsidR="0015515F" w:rsidRPr="0015515F">
        <w:rPr>
          <w:rFonts w:ascii="Arial" w:hAnsi="Arial" w:cs="Arial"/>
        </w:rPr>
        <w:t>[2]</w:t>
      </w:r>
      <w:r w:rsidR="0015515F">
        <w:rPr>
          <w:rFonts w:ascii="Arial" w:eastAsia="Arial" w:hAnsi="Arial" w:cs="Arial"/>
        </w:rPr>
        <w:fldChar w:fldCharType="end"/>
      </w:r>
      <w:r w:rsidRPr="00855C64">
        <w:rPr>
          <w:rFonts w:ascii="Arial" w:eastAsia="Arial" w:hAnsi="Arial" w:cs="Arial"/>
        </w:rPr>
        <w:t xml:space="preserve">. AI, with its unparalleled ability to analyze vast datasets and discern patterns beyond human capability, is emerging within the field of sports betting </w:t>
      </w:r>
      <w:r w:rsidR="0015515F">
        <w:rPr>
          <w:rFonts w:ascii="Arial" w:eastAsia="Arial" w:hAnsi="Arial" w:cs="Arial"/>
        </w:rPr>
        <w:fldChar w:fldCharType="begin"/>
      </w:r>
      <w:r w:rsidR="0015515F">
        <w:rPr>
          <w:rFonts w:ascii="Arial" w:eastAsia="Arial" w:hAnsi="Arial" w:cs="Arial"/>
        </w:rPr>
        <w:instrText xml:space="preserve"> ADDIN ZOTERO_ITEM CSL_CITATION {"citationID":"P2BBM0mm","properties":{"formattedCitation":"[4]","plainCitation":"[4]","noteIndex":0},"citationItems":[{"id":13,"uris":["http://zotero.org/users/local/W3q7EQfD/items/H5VH8PB8"],"itemData":{"id":13,"type":"webpage","abstract":"This technological marvel is transforming the art of sports betting from a game of chance into a symphony of data-driven precision.","container-title":"Forbes","language":"en","note":"section: AI","title":"The Game Changer: How AI Is Transforming The World Of Sports Gambling","title-short":"The Game Changer","URL":"https://www.forbes.com/sites/neilsahota/2024/02/11/the-game-changer-how-ai-is-transforming-the-world-of-sports-gambling/","author":[{"family":"Sahota","given":"Neil"}],"accessed":{"date-parts":[["2025",2,24]]},"issued":{"date-parts":[["2025",2,25]]}}}],"schema":"https://github.com/citation-style-language/schema/raw/master/csl-citation.json"} </w:instrText>
      </w:r>
      <w:r w:rsidR="0015515F">
        <w:rPr>
          <w:rFonts w:ascii="Arial" w:eastAsia="Arial" w:hAnsi="Arial" w:cs="Arial"/>
        </w:rPr>
        <w:fldChar w:fldCharType="separate"/>
      </w:r>
      <w:r w:rsidR="0015515F" w:rsidRPr="0015515F">
        <w:rPr>
          <w:rFonts w:ascii="Arial" w:hAnsi="Arial" w:cs="Arial"/>
        </w:rPr>
        <w:t>[4]</w:t>
      </w:r>
      <w:r w:rsidR="0015515F">
        <w:rPr>
          <w:rFonts w:ascii="Arial" w:eastAsia="Arial" w:hAnsi="Arial" w:cs="Arial"/>
        </w:rPr>
        <w:fldChar w:fldCharType="end"/>
      </w:r>
      <w:r w:rsidRPr="00855C64">
        <w:rPr>
          <w:rFonts w:ascii="Arial" w:eastAsia="Arial" w:hAnsi="Arial" w:cs="Arial"/>
        </w:rPr>
        <w:t xml:space="preserve">. Powered by AI, people are beginning to make breakthroughs to make sports betting profitable. With how large the market is for sports betting, any sort of edge that a bettor can have over the system can </w:t>
      </w:r>
      <w:r w:rsidRPr="00855C64">
        <w:rPr>
          <w:rFonts w:ascii="Arial" w:eastAsia="Arial" w:hAnsi="Arial" w:cs="Arial"/>
        </w:rPr>
        <w:lastRenderedPageBreak/>
        <w:t xml:space="preserve">quickly become incredibly lucrative and change their life. This effect would be compounded if the edge that can be achieved is accessible and easy to understand. </w:t>
      </w:r>
      <w:commentRangeStart w:id="3"/>
      <w:r w:rsidRPr="00855C64">
        <w:rPr>
          <w:rFonts w:ascii="Arial" w:eastAsia="Arial" w:hAnsi="Arial" w:cs="Arial"/>
        </w:rPr>
        <w:t xml:space="preserve">The objective of this </w:t>
      </w:r>
      <w:r w:rsidR="00CB066D">
        <w:rPr>
          <w:rFonts w:ascii="Arial" w:eastAsia="Arial" w:hAnsi="Arial" w:cs="Arial"/>
        </w:rPr>
        <w:t>research</w:t>
      </w:r>
      <w:r w:rsidRPr="00855C64">
        <w:rPr>
          <w:rFonts w:ascii="Arial" w:eastAsia="Arial" w:hAnsi="Arial" w:cs="Arial"/>
        </w:rPr>
        <w:t xml:space="preserve"> </w:t>
      </w:r>
      <w:r w:rsidR="000E0E2A">
        <w:rPr>
          <w:rFonts w:ascii="Arial" w:eastAsia="Arial" w:hAnsi="Arial" w:cs="Arial"/>
        </w:rPr>
        <w:t xml:space="preserve">project </w:t>
      </w:r>
      <w:r w:rsidRPr="00855C64">
        <w:rPr>
          <w:rFonts w:ascii="Arial" w:eastAsia="Arial" w:hAnsi="Arial" w:cs="Arial"/>
        </w:rPr>
        <w:t xml:space="preserve">is to see </w:t>
      </w:r>
      <w:r w:rsidR="000E0E2A">
        <w:rPr>
          <w:rFonts w:ascii="Arial" w:eastAsia="Arial" w:hAnsi="Arial" w:cs="Arial"/>
        </w:rPr>
        <w:t xml:space="preserve">which </w:t>
      </w:r>
      <w:r w:rsidR="00B52638">
        <w:rPr>
          <w:rFonts w:ascii="Arial" w:eastAsia="Arial" w:hAnsi="Arial" w:cs="Arial"/>
        </w:rPr>
        <w:t>of 3 chosen large language model A</w:t>
      </w:r>
      <w:r w:rsidR="00D97285">
        <w:rPr>
          <w:rFonts w:ascii="Arial" w:eastAsia="Arial" w:hAnsi="Arial" w:cs="Arial"/>
        </w:rPr>
        <w:t xml:space="preserve">Is </w:t>
      </w:r>
      <w:r w:rsidRPr="00855C64">
        <w:rPr>
          <w:rFonts w:ascii="Arial" w:eastAsia="Arial" w:hAnsi="Arial" w:cs="Arial"/>
        </w:rPr>
        <w:t>can be</w:t>
      </w:r>
      <w:r w:rsidR="00D97285">
        <w:rPr>
          <w:rFonts w:ascii="Arial" w:eastAsia="Arial" w:hAnsi="Arial" w:cs="Arial"/>
        </w:rPr>
        <w:t>st be</w:t>
      </w:r>
      <w:r w:rsidRPr="00855C64">
        <w:rPr>
          <w:rFonts w:ascii="Arial" w:eastAsia="Arial" w:hAnsi="Arial" w:cs="Arial"/>
        </w:rPr>
        <w:t xml:space="preserve"> utilized to boost profit and/or accuracy of bets.</w:t>
      </w:r>
      <w:commentRangeEnd w:id="3"/>
      <w:r w:rsidR="00D94BD0">
        <w:rPr>
          <w:rStyle w:val="CommentReference"/>
        </w:rPr>
        <w:commentReference w:id="3"/>
      </w:r>
      <w:r w:rsidR="00D4585E">
        <w:rPr>
          <w:rFonts w:ascii="Arial" w:eastAsia="Arial" w:hAnsi="Arial" w:cs="Arial"/>
        </w:rPr>
        <w:t xml:space="preserve"> The 3 models that were used for this study are Microsoft Copilot, which is built using GPT-4, Gemini 2.0 Flash, and Meta AI, which utilizes Llama 3. These models have all been built to </w:t>
      </w:r>
      <w:r w:rsidR="00F4128A">
        <w:rPr>
          <w:rFonts w:ascii="Arial" w:eastAsia="Arial" w:hAnsi="Arial" w:cs="Arial"/>
        </w:rPr>
        <w:t>handle a broad variety of tasks and seamlessly conversate with the user, so they will be interesting additions to the study.</w:t>
      </w:r>
    </w:p>
    <w:p w14:paraId="26840273" w14:textId="1FE3CF3F" w:rsidR="001C7895" w:rsidRDefault="001C7895" w:rsidP="007A79CC">
      <w:pPr>
        <w:spacing w:line="480" w:lineRule="auto"/>
        <w:rPr>
          <w:rFonts w:ascii="Arial" w:eastAsia="Arial" w:hAnsi="Arial" w:cs="Arial"/>
        </w:rPr>
      </w:pPr>
      <w:r w:rsidRPr="00F7381A">
        <w:rPr>
          <w:rFonts w:ascii="Arial" w:eastAsia="Arial" w:hAnsi="Arial" w:cs="Arial"/>
          <w:i/>
          <w:iCs/>
          <w:u w:val="single"/>
        </w:rPr>
        <w:t>Related Work</w:t>
      </w:r>
      <w:r w:rsidR="005F71B6" w:rsidRPr="00F7381A">
        <w:rPr>
          <w:rFonts w:ascii="Arial" w:eastAsia="Arial" w:hAnsi="Arial" w:cs="Arial"/>
          <w:i/>
          <w:iCs/>
          <w:u w:val="single"/>
        </w:rPr>
        <w:t>:</w:t>
      </w:r>
      <w:r w:rsidR="005F71B6">
        <w:rPr>
          <w:rFonts w:ascii="Arial" w:eastAsia="Arial" w:hAnsi="Arial" w:cs="Arial"/>
        </w:rPr>
        <w:t xml:space="preserve"> </w:t>
      </w:r>
      <w:r w:rsidRPr="001C7895">
        <w:rPr>
          <w:rFonts w:ascii="Arial" w:eastAsia="Arial" w:hAnsi="Arial" w:cs="Arial"/>
        </w:rPr>
        <w:t>Looking at the related work for this pr</w:t>
      </w:r>
      <w:r w:rsidR="009B7B78">
        <w:rPr>
          <w:rFonts w:ascii="Arial" w:eastAsia="Arial" w:hAnsi="Arial" w:cs="Arial"/>
        </w:rPr>
        <w:t>oject</w:t>
      </w:r>
      <w:r w:rsidRPr="001C7895">
        <w:rPr>
          <w:rFonts w:ascii="Arial" w:eastAsia="Arial" w:hAnsi="Arial" w:cs="Arial"/>
        </w:rPr>
        <w:t xml:space="preserve">, </w:t>
      </w:r>
      <w:r w:rsidR="009B7B78">
        <w:rPr>
          <w:rFonts w:ascii="Arial" w:eastAsia="Arial" w:hAnsi="Arial" w:cs="Arial"/>
        </w:rPr>
        <w:t>some previous experiments can be found and analyzed.</w:t>
      </w:r>
      <w:r w:rsidRPr="001C7895">
        <w:rPr>
          <w:rFonts w:ascii="Arial" w:eastAsia="Arial" w:hAnsi="Arial" w:cs="Arial"/>
        </w:rPr>
        <w:t xml:space="preserve"> One experiment conducted by Ondřej Hubáček , Gustav Šourek, Filip Železný and others </w:t>
      </w:r>
      <w:r w:rsidR="00FB65CF">
        <w:rPr>
          <w:rFonts w:ascii="Arial" w:eastAsia="Arial" w:hAnsi="Arial" w:cs="Arial"/>
        </w:rPr>
        <w:fldChar w:fldCharType="begin"/>
      </w:r>
      <w:r w:rsidR="00FB65CF">
        <w:rPr>
          <w:rFonts w:ascii="Arial" w:eastAsia="Arial" w:hAnsi="Arial" w:cs="Arial"/>
        </w:rPr>
        <w:instrText xml:space="preserve"> ADDIN ZOTERO_ITEM CSL_CITATION {"citationID":"MXVHa889","properties":{"formattedCitation":"[5]","plainCitation":"[5]","noteIndex":0},"citationItems":[{"id":4,"uris":["http://zotero.org/users/local/W3q7EQfD/items/TYGWEH2N"],"itemData":{"id":4,"type":"article-journal","abstract":"We introduce a forecasting system designed to profit from sports-betting market using machine learning. We contribute three main novel ingredients. First, previous attempts to learn models for match-outcome prediction maximized the model’s predictive accuracy as the single criterion. Unlike these approaches, we also reduce the model’s correlation with the bookmaker’s predictions available through the published odds. We show that such an optimized model allows for better profit generation, and the approach is thus a way to ‘exploit’ the bookmaker. The second novelty is in the application of convolutional neural networks for match outcome prediction. The convolution layer enables to leverage a vast number of player-related statistics on its input. Thirdly, we adopt elements of the modern portfolio theory to design a strategy for bet distribution according to the odds and model predictions, trading off profit expectation and variance optimally. These three ingredients combine towards a betting method yielding positive cumulative profits in experiments with NBA data from seasons 2007–2014 systematically, as opposed to alternative methods tested.","container-title":"International Journal of Forecasting","DOI":"10.1016/j.ijforecast.2019.01.001","ISSN":"0169-2070","issue":"2","journalAbbreviation":"International Journal of Forecasting","page":"783-796","source":"ScienceDirect","title":"Exploiting sports-betting market using machine learning","volume":"35","author":[{"family":"Hubáček","given":"Ondřej"},{"family":"Šourek","given":"Gustav"},{"family":"Železný","given":"Filip"}],"issued":{"date-parts":[["2019",4,1]]}}}],"schema":"https://github.com/citation-style-language/schema/raw/master/csl-citation.json"} </w:instrText>
      </w:r>
      <w:r w:rsidR="00FB65CF">
        <w:rPr>
          <w:rFonts w:ascii="Arial" w:eastAsia="Arial" w:hAnsi="Arial" w:cs="Arial"/>
        </w:rPr>
        <w:fldChar w:fldCharType="separate"/>
      </w:r>
      <w:r w:rsidR="00FB65CF" w:rsidRPr="00FB65CF">
        <w:rPr>
          <w:rFonts w:ascii="Arial" w:hAnsi="Arial" w:cs="Arial"/>
        </w:rPr>
        <w:t>[5]</w:t>
      </w:r>
      <w:r w:rsidR="00FB65CF">
        <w:rPr>
          <w:rFonts w:ascii="Arial" w:eastAsia="Arial" w:hAnsi="Arial" w:cs="Arial"/>
        </w:rPr>
        <w:fldChar w:fldCharType="end"/>
      </w:r>
      <w:r w:rsidRPr="001C7895">
        <w:rPr>
          <w:rFonts w:ascii="Arial" w:eastAsia="Arial" w:hAnsi="Arial" w:cs="Arial"/>
        </w:rPr>
        <w:t xml:space="preserve"> utilized a three part model to try to create a model that could consistently beat the book keepers and make profit. The model was successful, especially when it was uncorrelated with the bookkeepers themselves, generating profit in every model tested where this was the case. This experiment, however, was only run on NBA games, so it may not be as successful in other sports. Another experiment done by Louis Rosenberg and Gregg Willcox </w:t>
      </w:r>
      <w:r w:rsidR="009F2C1E">
        <w:rPr>
          <w:rFonts w:ascii="Arial" w:eastAsia="Arial" w:hAnsi="Arial" w:cs="Arial"/>
        </w:rPr>
        <w:fldChar w:fldCharType="begin"/>
      </w:r>
      <w:r w:rsidR="009F2C1E">
        <w:rPr>
          <w:rFonts w:ascii="Arial" w:eastAsia="Arial" w:hAnsi="Arial" w:cs="Arial"/>
        </w:rPr>
        <w:instrText xml:space="preserve"> ADDIN ZOTERO_ITEM CSL_CITATION {"citationID":"WzcZSBvQ","properties":{"formattedCitation":"[6]","plainCitation":"[6]","noteIndex":0},"citationItems":[{"id":11,"uris":["http://zotero.org/users/local/W3q7EQfD/items/GH7KTG3H"],"itemData":{"id":11,"type":"paper-conference","abstract":"In the natural world, Swarm Intelligence (SI) is a commonly occurring process in which biological groups amplify their collective intelligence by forming closed-loop systems. It is well known in schools of fish, flocks of bird, and swarms of bees. In recent years, new AI technologies have enabled networked human groups to form systems modeled after natural swarms. Known as Artificial Swarm Intelligence (ASI), the technique has been shown to amplify the effective intelligence of human groups. This study compares the predictive ability of ASI systems against large betting markets when forecasting sporting events. Groups of average sports fans were tasked with predicting the outcome of 200 hockey games (10 games per week for 20 weeks) in the NHL. The expected win rate for Vegas favorites was 62% across the 200 games based on the published odds. The ASI system achieved a win rate of 85%. The probability that the system outperformed Vegas by chance was extremely low (p = 0.0057), indicating a significant result. In addition, researchers compared the winnings from two betting models - one that wagered weekly on the Vegas favorite, and one that wagered weekly on the ASI favorite. At the end of 20 weeks, the Vegas model generated a 41% financial loss, while the ASI model generated a 170% financial gain.","container-title":"2018 11th International Conference on Developments in eSystems Engineering (DeSE)","DOI":"10.1109/DeSE.2018.00014","event-title":"2018 11th International Conference on Developments in eSystems Engineering (DeSE)","note":"ISSN: 2161-1351","page":"36-39","source":"IEEE Xplore","title":"Artificial Swarm Intelligence vs Vegas Betting Markets","URL":"https://ieeexplore.ieee.org/abstract/document/8648561","author":[{"family":"Rosenberg","given":"Louis"},{"family":"Willcox","given":"Gregg"}],"accessed":{"date-parts":[["2025",2,24]]},"issued":{"date-parts":[["2018",9]]}}}],"schema":"https://github.com/citation-style-language/schema/raw/master/csl-citation.json"} </w:instrText>
      </w:r>
      <w:r w:rsidR="009F2C1E">
        <w:rPr>
          <w:rFonts w:ascii="Arial" w:eastAsia="Arial" w:hAnsi="Arial" w:cs="Arial"/>
        </w:rPr>
        <w:fldChar w:fldCharType="separate"/>
      </w:r>
      <w:r w:rsidR="009F2C1E" w:rsidRPr="009F2C1E">
        <w:rPr>
          <w:rFonts w:ascii="Arial" w:hAnsi="Arial" w:cs="Arial"/>
        </w:rPr>
        <w:t>[6]</w:t>
      </w:r>
      <w:r w:rsidR="009F2C1E">
        <w:rPr>
          <w:rFonts w:ascii="Arial" w:eastAsia="Arial" w:hAnsi="Arial" w:cs="Arial"/>
        </w:rPr>
        <w:fldChar w:fldCharType="end"/>
      </w:r>
      <w:r w:rsidRPr="001C7895">
        <w:rPr>
          <w:rFonts w:ascii="Arial" w:eastAsia="Arial" w:hAnsi="Arial" w:cs="Arial"/>
        </w:rPr>
        <w:t xml:space="preserve"> tested if systems modeled after swarms of creatures like bees could be effective to predict sports matches. These models are called Artificial Swarm Intelligence models. Looking at 200 NHL games, Vegas bookkeepers were correct 62% of the time and had a 41% loss of profit, while the ASI model was correct 85% of the time, and had a 170% gain in profit. 200 games, however, is a very small sample size for data of this caliber, and questions may arise if this success is applicable to all sports or just the outcome of NHL games. Another experiment done by Arnu Pretorius and Douglas A. Perry [2] tested to see if a </w:t>
      </w:r>
      <w:r w:rsidRPr="001C7895">
        <w:rPr>
          <w:rFonts w:ascii="Arial" w:eastAsia="Arial" w:hAnsi="Arial" w:cs="Arial"/>
        </w:rPr>
        <w:lastRenderedPageBreak/>
        <w:t>machine learning model could perform 2 large groups of experts trying to predict 2015 World Cup games. These results were less conclusive than the previous two experiments mentioned above, concluding that there wasn’t enough data to show that the machine model was more accurate, but it was at least on par with the 2 groups of experts, and generated slightly more profits when that was accounted for. More research is needed to verify and build off these results.</w:t>
      </w:r>
    </w:p>
    <w:p w14:paraId="0B524BC7" w14:textId="755288B0" w:rsidR="00422D9B" w:rsidRPr="001B28D1" w:rsidRDefault="00422D9B" w:rsidP="007A79CC">
      <w:pPr>
        <w:spacing w:line="480" w:lineRule="auto"/>
        <w:rPr>
          <w:rFonts w:ascii="Arial" w:eastAsia="Arial" w:hAnsi="Arial" w:cs="Arial"/>
        </w:rPr>
      </w:pPr>
      <w:r w:rsidRPr="00F7381A">
        <w:rPr>
          <w:rFonts w:ascii="Arial" w:eastAsia="Arial" w:hAnsi="Arial" w:cs="Arial"/>
          <w:i/>
          <w:iCs/>
          <w:u w:val="single"/>
        </w:rPr>
        <w:t>Summary of study:</w:t>
      </w:r>
      <w:r w:rsidR="001B28D1">
        <w:rPr>
          <w:rFonts w:ascii="Arial" w:eastAsia="Arial" w:hAnsi="Arial" w:cs="Arial"/>
        </w:rPr>
        <w:t xml:space="preserve"> In this paper, </w:t>
      </w:r>
      <w:r w:rsidR="0014450D">
        <w:rPr>
          <w:rFonts w:ascii="Arial" w:eastAsia="Arial" w:hAnsi="Arial" w:cs="Arial"/>
        </w:rPr>
        <w:t xml:space="preserve">3 separate AI LLM will be analyzed according to accuracy and profitability. </w:t>
      </w:r>
      <w:r w:rsidR="002028FF">
        <w:rPr>
          <w:rFonts w:ascii="Arial" w:eastAsia="Arial" w:hAnsi="Arial" w:cs="Arial"/>
        </w:rPr>
        <w:t xml:space="preserve">Each AI will be given the same prompts as the others, and each AI will have 3 separate data sets: </w:t>
      </w:r>
      <w:r w:rsidR="00250D08">
        <w:rPr>
          <w:rFonts w:ascii="Arial" w:eastAsia="Arial" w:hAnsi="Arial" w:cs="Arial"/>
        </w:rPr>
        <w:t>prediction with no extra info or guidelines, prediction with extra info, and prediction with upsets involved.</w:t>
      </w:r>
      <w:r w:rsidR="00A75217">
        <w:rPr>
          <w:rFonts w:ascii="Arial" w:eastAsia="Arial" w:hAnsi="Arial" w:cs="Arial"/>
        </w:rPr>
        <w:t xml:space="preserve"> The results will be displayed in a series of bar graphs, compared to each other, and analyzed. Utilizing this data, a conclusion will be presented on which is the most effective for NBA Moneyline sports betting.</w:t>
      </w:r>
    </w:p>
    <w:p w14:paraId="00003D4B" w14:textId="4AD79622" w:rsidR="00D1147C" w:rsidRDefault="00D1147C" w:rsidP="007A79CC">
      <w:pPr>
        <w:spacing w:line="480" w:lineRule="auto"/>
        <w:rPr>
          <w:rFonts w:ascii="Arial" w:eastAsia="Arial" w:hAnsi="Arial" w:cs="Arial"/>
          <w:b/>
          <w:bCs/>
        </w:rPr>
      </w:pPr>
      <w:r>
        <w:rPr>
          <w:rFonts w:ascii="Arial" w:eastAsia="Arial" w:hAnsi="Arial" w:cs="Arial"/>
          <w:b/>
          <w:bCs/>
        </w:rPr>
        <w:t>M</w:t>
      </w:r>
      <w:r w:rsidR="00FC3DB3">
        <w:rPr>
          <w:rFonts w:ascii="Arial" w:eastAsia="Arial" w:hAnsi="Arial" w:cs="Arial"/>
          <w:b/>
          <w:bCs/>
        </w:rPr>
        <w:t>aterials and Methods</w:t>
      </w:r>
      <w:r>
        <w:rPr>
          <w:rFonts w:ascii="Arial" w:eastAsia="Arial" w:hAnsi="Arial" w:cs="Arial"/>
          <w:b/>
          <w:bCs/>
        </w:rPr>
        <w:t>:</w:t>
      </w:r>
      <w:r w:rsidR="00EB3FF6">
        <w:rPr>
          <w:rFonts w:ascii="Arial" w:eastAsia="Arial" w:hAnsi="Arial" w:cs="Arial"/>
          <w:b/>
          <w:bCs/>
        </w:rPr>
        <w:t xml:space="preserve"> </w:t>
      </w:r>
    </w:p>
    <w:p w14:paraId="7D980820" w14:textId="2F6A12C5" w:rsidR="00D1147C" w:rsidRDefault="00A351E5" w:rsidP="007A79CC">
      <w:pPr>
        <w:spacing w:line="480" w:lineRule="auto"/>
        <w:rPr>
          <w:rFonts w:ascii="Arial" w:eastAsia="Arial" w:hAnsi="Arial" w:cs="Arial"/>
        </w:rPr>
      </w:pPr>
      <w:r>
        <w:rPr>
          <w:rFonts w:ascii="Arial" w:eastAsia="Arial" w:hAnsi="Arial" w:cs="Arial"/>
          <w:b/>
          <w:bCs/>
        </w:rPr>
        <w:tab/>
      </w:r>
      <w:r w:rsidR="00902144">
        <w:rPr>
          <w:rFonts w:ascii="Arial" w:eastAsia="Arial" w:hAnsi="Arial" w:cs="Arial"/>
        </w:rPr>
        <w:t xml:space="preserve">The 3 </w:t>
      </w:r>
      <w:r w:rsidR="007B0EC5">
        <w:rPr>
          <w:rFonts w:ascii="Arial" w:eastAsia="Arial" w:hAnsi="Arial" w:cs="Arial"/>
        </w:rPr>
        <w:t xml:space="preserve">models that were used for </w:t>
      </w:r>
      <w:r w:rsidR="00D46DD7">
        <w:rPr>
          <w:rFonts w:ascii="Arial" w:eastAsia="Arial" w:hAnsi="Arial" w:cs="Arial"/>
        </w:rPr>
        <w:t xml:space="preserve">this study are </w:t>
      </w:r>
      <w:r w:rsidR="00BD5EDF">
        <w:rPr>
          <w:rFonts w:ascii="Arial" w:eastAsia="Arial" w:hAnsi="Arial" w:cs="Arial"/>
        </w:rPr>
        <w:t xml:space="preserve">Microsoft Copilot, which is built using GPT-4, </w:t>
      </w:r>
      <w:r w:rsidR="00E54F21">
        <w:rPr>
          <w:rFonts w:ascii="Arial" w:eastAsia="Arial" w:hAnsi="Arial" w:cs="Arial"/>
        </w:rPr>
        <w:t>Gemini 2.0 Flash, and Meta AI, which utilizes Llama 3.</w:t>
      </w:r>
      <w:r w:rsidR="00F30265">
        <w:rPr>
          <w:rFonts w:ascii="Arial" w:eastAsia="Arial" w:hAnsi="Arial" w:cs="Arial"/>
        </w:rPr>
        <w:t xml:space="preserve"> Each AI w</w:t>
      </w:r>
      <w:r w:rsidR="000F07E2">
        <w:rPr>
          <w:rFonts w:ascii="Arial" w:eastAsia="Arial" w:hAnsi="Arial" w:cs="Arial"/>
        </w:rPr>
        <w:t xml:space="preserve">as </w:t>
      </w:r>
      <w:r w:rsidR="00F30265">
        <w:rPr>
          <w:rFonts w:ascii="Arial" w:eastAsia="Arial" w:hAnsi="Arial" w:cs="Arial"/>
        </w:rPr>
        <w:t>given 3 separate series of prompts</w:t>
      </w:r>
      <w:r w:rsidR="000F07E2">
        <w:rPr>
          <w:rFonts w:ascii="Arial" w:eastAsia="Arial" w:hAnsi="Arial" w:cs="Arial"/>
        </w:rPr>
        <w:t xml:space="preserve"> every day</w:t>
      </w:r>
      <w:r w:rsidR="00F30265">
        <w:rPr>
          <w:rFonts w:ascii="Arial" w:eastAsia="Arial" w:hAnsi="Arial" w:cs="Arial"/>
        </w:rPr>
        <w:t xml:space="preserve">, each of which </w:t>
      </w:r>
      <w:r w:rsidR="000F07E2">
        <w:rPr>
          <w:rFonts w:ascii="Arial" w:eastAsia="Arial" w:hAnsi="Arial" w:cs="Arial"/>
        </w:rPr>
        <w:t xml:space="preserve">was </w:t>
      </w:r>
      <w:r w:rsidR="00F30265">
        <w:rPr>
          <w:rFonts w:ascii="Arial" w:eastAsia="Arial" w:hAnsi="Arial" w:cs="Arial"/>
        </w:rPr>
        <w:t xml:space="preserve">recorded in a document on GitHub </w:t>
      </w:r>
      <w:r w:rsidR="00003820">
        <w:rPr>
          <w:rFonts w:ascii="Arial" w:eastAsia="Arial" w:hAnsi="Arial" w:cs="Arial"/>
        </w:rPr>
        <w:t>which can be accessed</w:t>
      </w:r>
      <w:r w:rsidR="00B255B5">
        <w:rPr>
          <w:rFonts w:ascii="Arial" w:eastAsia="Arial" w:hAnsi="Arial" w:cs="Arial"/>
        </w:rPr>
        <w:t xml:space="preserve"> here: </w:t>
      </w:r>
      <w:r w:rsidR="00A75217">
        <w:rPr>
          <w:rFonts w:ascii="Arial" w:eastAsia="Arial" w:hAnsi="Arial" w:cs="Arial"/>
        </w:rPr>
        <w:fldChar w:fldCharType="begin"/>
      </w:r>
      <w:ins w:id="4" w:author="Boucher,Konnor A.(Student)" w:date="2025-05-14T14:57:00Z" w16du:dateUtc="2025-05-14T18:57:00Z">
        <w:r w:rsidR="00A75217">
          <w:rPr>
            <w:rFonts w:ascii="Arial" w:eastAsia="Arial" w:hAnsi="Arial" w:cs="Arial"/>
          </w:rPr>
          <w:instrText>HYPERLINK "</w:instrText>
        </w:r>
      </w:ins>
      <w:r w:rsidR="00A75217" w:rsidRPr="003B7E61">
        <w:rPr>
          <w:rFonts w:ascii="Arial" w:eastAsia="Arial" w:hAnsi="Arial" w:cs="Arial"/>
        </w:rPr>
        <w:instrText>https://github.com/KonnorBoucher/Senior_Research_Project/tree/main</w:instrText>
      </w:r>
      <w:ins w:id="5" w:author="Boucher,Konnor A.(Student)" w:date="2025-05-14T14:57:00Z" w16du:dateUtc="2025-05-14T18:57:00Z">
        <w:r w:rsidR="00A75217">
          <w:rPr>
            <w:rFonts w:ascii="Arial" w:eastAsia="Arial" w:hAnsi="Arial" w:cs="Arial"/>
          </w:rPr>
          <w:instrText>"</w:instrText>
        </w:r>
      </w:ins>
      <w:r w:rsidR="00A75217">
        <w:rPr>
          <w:rFonts w:ascii="Arial" w:eastAsia="Arial" w:hAnsi="Arial" w:cs="Arial"/>
        </w:rPr>
        <w:fldChar w:fldCharType="separate"/>
      </w:r>
      <w:r w:rsidR="00A75217" w:rsidRPr="003E3BA4">
        <w:rPr>
          <w:rStyle w:val="Hyperlink"/>
          <w:rFonts w:ascii="Arial" w:eastAsia="Arial" w:hAnsi="Arial" w:cs="Arial"/>
        </w:rPr>
        <w:t>https://github.com/KonnorBoucher/Senior_Research_Project/tree/main</w:t>
      </w:r>
      <w:r w:rsidR="00A75217">
        <w:rPr>
          <w:rFonts w:ascii="Arial" w:eastAsia="Arial" w:hAnsi="Arial" w:cs="Arial"/>
        </w:rPr>
        <w:fldChar w:fldCharType="end"/>
      </w:r>
      <w:r w:rsidR="00A75217">
        <w:rPr>
          <w:rFonts w:ascii="Arial" w:eastAsia="Arial" w:hAnsi="Arial" w:cs="Arial"/>
        </w:rPr>
        <w:t xml:space="preserve">. </w:t>
      </w:r>
      <w:r w:rsidR="0095650B">
        <w:rPr>
          <w:rFonts w:ascii="Arial" w:eastAsia="Arial" w:hAnsi="Arial" w:cs="Arial"/>
        </w:rPr>
        <w:t xml:space="preserve">Each set of prompts </w:t>
      </w:r>
      <w:r w:rsidR="006C28A8">
        <w:rPr>
          <w:rFonts w:ascii="Arial" w:eastAsia="Arial" w:hAnsi="Arial" w:cs="Arial"/>
        </w:rPr>
        <w:t xml:space="preserve">led to three predictions for each AI, with 9 different predictions total </w:t>
      </w:r>
      <w:r w:rsidR="00F04213">
        <w:rPr>
          <w:rFonts w:ascii="Arial" w:eastAsia="Arial" w:hAnsi="Arial" w:cs="Arial"/>
        </w:rPr>
        <w:t xml:space="preserve">across all 3 </w:t>
      </w:r>
      <w:r w:rsidR="006A4E55">
        <w:rPr>
          <w:rFonts w:ascii="Arial" w:eastAsia="Arial" w:hAnsi="Arial" w:cs="Arial"/>
        </w:rPr>
        <w:t xml:space="preserve">AIs </w:t>
      </w:r>
      <w:r w:rsidR="006C28A8">
        <w:rPr>
          <w:rFonts w:ascii="Arial" w:eastAsia="Arial" w:hAnsi="Arial" w:cs="Arial"/>
        </w:rPr>
        <w:t>for each game.</w:t>
      </w:r>
      <w:r w:rsidR="00F30265">
        <w:rPr>
          <w:rFonts w:ascii="Arial" w:eastAsia="Arial" w:hAnsi="Arial" w:cs="Arial"/>
        </w:rPr>
        <w:t xml:space="preserve"> </w:t>
      </w:r>
      <w:r w:rsidR="00003820">
        <w:rPr>
          <w:rFonts w:ascii="Arial" w:eastAsia="Arial" w:hAnsi="Arial" w:cs="Arial"/>
        </w:rPr>
        <w:t xml:space="preserve">The first series of prompts </w:t>
      </w:r>
      <w:r w:rsidR="00B70D0C">
        <w:rPr>
          <w:rFonts w:ascii="Arial" w:eastAsia="Arial" w:hAnsi="Arial" w:cs="Arial"/>
        </w:rPr>
        <w:t>ask</w:t>
      </w:r>
      <w:r w:rsidR="000F07E2">
        <w:rPr>
          <w:rFonts w:ascii="Arial" w:eastAsia="Arial" w:hAnsi="Arial" w:cs="Arial"/>
        </w:rPr>
        <w:t>ed</w:t>
      </w:r>
      <w:r w:rsidR="00B70D0C">
        <w:rPr>
          <w:rFonts w:ascii="Arial" w:eastAsia="Arial" w:hAnsi="Arial" w:cs="Arial"/>
        </w:rPr>
        <w:t xml:space="preserve"> the model</w:t>
      </w:r>
      <w:r w:rsidR="009C6D0A">
        <w:rPr>
          <w:rFonts w:ascii="Arial" w:eastAsia="Arial" w:hAnsi="Arial" w:cs="Arial"/>
        </w:rPr>
        <w:t xml:space="preserve"> which team will win, team 1 or team 2. </w:t>
      </w:r>
      <w:r w:rsidR="00D57E68">
        <w:rPr>
          <w:rFonts w:ascii="Arial" w:eastAsia="Arial" w:hAnsi="Arial" w:cs="Arial"/>
        </w:rPr>
        <w:t>The second series of prompts w</w:t>
      </w:r>
      <w:r w:rsidR="000F07E2">
        <w:rPr>
          <w:rFonts w:ascii="Arial" w:eastAsia="Arial" w:hAnsi="Arial" w:cs="Arial"/>
        </w:rPr>
        <w:t>ere</w:t>
      </w:r>
      <w:r w:rsidR="00D57E68">
        <w:rPr>
          <w:rFonts w:ascii="Arial" w:eastAsia="Arial" w:hAnsi="Arial" w:cs="Arial"/>
        </w:rPr>
        <w:t xml:space="preserve"> based off the </w:t>
      </w:r>
      <w:r w:rsidR="000F07E2">
        <w:rPr>
          <w:rFonts w:ascii="Arial" w:eastAsia="Arial" w:hAnsi="Arial" w:cs="Arial"/>
        </w:rPr>
        <w:t xml:space="preserve">previous </w:t>
      </w:r>
      <w:r w:rsidR="00465512">
        <w:rPr>
          <w:rFonts w:ascii="Arial" w:eastAsia="Arial" w:hAnsi="Arial" w:cs="Arial"/>
        </w:rPr>
        <w:t>prompts and</w:t>
      </w:r>
      <w:r w:rsidR="000F07E2">
        <w:rPr>
          <w:rFonts w:ascii="Arial" w:eastAsia="Arial" w:hAnsi="Arial" w:cs="Arial"/>
        </w:rPr>
        <w:t xml:space="preserve"> </w:t>
      </w:r>
      <w:r w:rsidR="003B7E61">
        <w:rPr>
          <w:rFonts w:ascii="Arial" w:eastAsia="Arial" w:hAnsi="Arial" w:cs="Arial"/>
        </w:rPr>
        <w:t xml:space="preserve">asked </w:t>
      </w:r>
      <w:r w:rsidR="000F07E2">
        <w:rPr>
          <w:rFonts w:ascii="Arial" w:eastAsia="Arial" w:hAnsi="Arial" w:cs="Arial"/>
        </w:rPr>
        <w:t xml:space="preserve">what the most likely upsets are. If more than 4 games were played for the </w:t>
      </w:r>
      <w:r w:rsidR="000F07E2">
        <w:rPr>
          <w:rFonts w:ascii="Arial" w:eastAsia="Arial" w:hAnsi="Arial" w:cs="Arial"/>
        </w:rPr>
        <w:lastRenderedPageBreak/>
        <w:t xml:space="preserve">day, </w:t>
      </w:r>
      <w:r w:rsidR="00F04213">
        <w:rPr>
          <w:rFonts w:ascii="Arial" w:eastAsia="Arial" w:hAnsi="Arial" w:cs="Arial"/>
        </w:rPr>
        <w:t>2 upsets were chosen. Otherwise, only 1 was chosen. The third series of prompts</w:t>
      </w:r>
      <w:r w:rsidR="000C18C8">
        <w:rPr>
          <w:rFonts w:ascii="Arial" w:eastAsia="Arial" w:hAnsi="Arial" w:cs="Arial"/>
        </w:rPr>
        <w:t xml:space="preserve"> required a new instance of each AI to be created, and each AI would subsequently be asked which team was going to win, team 1 or team 2</w:t>
      </w:r>
      <w:r w:rsidR="004844EF">
        <w:rPr>
          <w:rFonts w:ascii="Arial" w:eastAsia="Arial" w:hAnsi="Arial" w:cs="Arial"/>
        </w:rPr>
        <w:t>, but the result of the most recent matchup would be given (ex. “</w:t>
      </w:r>
      <w:r w:rsidR="003C19D4">
        <w:rPr>
          <w:rFonts w:ascii="Arial" w:eastAsia="Arial" w:hAnsi="Arial" w:cs="Arial"/>
        </w:rPr>
        <w:t>Predict who will win [team 1] at [team 2] tonight, [team 2] won 89 to 76 during their last meeting on [date]”</w:t>
      </w:r>
      <w:r w:rsidR="009C7CCA">
        <w:rPr>
          <w:rFonts w:ascii="Arial" w:eastAsia="Arial" w:hAnsi="Arial" w:cs="Arial"/>
        </w:rPr>
        <w:t>)</w:t>
      </w:r>
      <w:r w:rsidR="001B5E62">
        <w:rPr>
          <w:rFonts w:ascii="Arial" w:eastAsia="Arial" w:hAnsi="Arial" w:cs="Arial"/>
        </w:rPr>
        <w:t xml:space="preserve"> The results for the predictions were placed into a .csv file, which can be accessed on GitHub</w:t>
      </w:r>
      <w:r w:rsidR="003B7E61">
        <w:rPr>
          <w:rStyle w:val="Hyperlink"/>
          <w:rFonts w:ascii="Arial" w:eastAsia="Arial" w:hAnsi="Arial" w:cs="Arial"/>
        </w:rPr>
        <w:t xml:space="preserve"> here: </w:t>
      </w:r>
      <w:r w:rsidR="003B7E61" w:rsidRPr="003B7E61">
        <w:rPr>
          <w:rStyle w:val="Hyperlink"/>
          <w:rFonts w:ascii="Arial" w:eastAsia="Arial" w:hAnsi="Arial" w:cs="Arial"/>
        </w:rPr>
        <w:t>https://github.com/KonnorBoucher/Senior_Research_Project/tree/main</w:t>
      </w:r>
    </w:p>
    <w:p w14:paraId="224F7307" w14:textId="6DBBF3B3" w:rsidR="00F0083B" w:rsidRDefault="00FC3DB3" w:rsidP="007A79CC">
      <w:pPr>
        <w:spacing w:line="480" w:lineRule="auto"/>
        <w:rPr>
          <w:rFonts w:ascii="Arial" w:eastAsia="Arial" w:hAnsi="Arial" w:cs="Arial"/>
        </w:rPr>
      </w:pPr>
      <w:r>
        <w:rPr>
          <w:rFonts w:ascii="Arial" w:eastAsia="Arial" w:hAnsi="Arial" w:cs="Arial"/>
        </w:rPr>
        <w:tab/>
      </w:r>
      <w:r w:rsidR="00B33725">
        <w:rPr>
          <w:rFonts w:ascii="Arial" w:eastAsia="Arial" w:hAnsi="Arial" w:cs="Arial"/>
        </w:rPr>
        <w:t>Using this data, accuracy w</w:t>
      </w:r>
      <w:r w:rsidR="00432385">
        <w:rPr>
          <w:rFonts w:ascii="Arial" w:eastAsia="Arial" w:hAnsi="Arial" w:cs="Arial"/>
        </w:rPr>
        <w:t>as</w:t>
      </w:r>
      <w:r w:rsidR="00B33725">
        <w:rPr>
          <w:rFonts w:ascii="Arial" w:eastAsia="Arial" w:hAnsi="Arial" w:cs="Arial"/>
        </w:rPr>
        <w:t xml:space="preserve"> calculated by comparing the prediction of the game to its outcome. </w:t>
      </w:r>
      <w:r w:rsidR="004465A9">
        <w:rPr>
          <w:rFonts w:ascii="Arial" w:eastAsia="Arial" w:hAnsi="Arial" w:cs="Arial"/>
        </w:rPr>
        <w:t xml:space="preserve">To calculate profits for each </w:t>
      </w:r>
      <w:r w:rsidR="00F75E31">
        <w:rPr>
          <w:rFonts w:ascii="Arial" w:eastAsia="Arial" w:hAnsi="Arial" w:cs="Arial"/>
        </w:rPr>
        <w:t>prediction set, it w</w:t>
      </w:r>
      <w:r w:rsidR="00432385">
        <w:rPr>
          <w:rFonts w:ascii="Arial" w:eastAsia="Arial" w:hAnsi="Arial" w:cs="Arial"/>
        </w:rPr>
        <w:t>as a</w:t>
      </w:r>
      <w:r w:rsidR="00F75E31">
        <w:rPr>
          <w:rFonts w:ascii="Arial" w:eastAsia="Arial" w:hAnsi="Arial" w:cs="Arial"/>
        </w:rPr>
        <w:t xml:space="preserve">ssumed that </w:t>
      </w:r>
      <w:r w:rsidR="00432385">
        <w:rPr>
          <w:rFonts w:ascii="Arial" w:eastAsia="Arial" w:hAnsi="Arial" w:cs="Arial"/>
        </w:rPr>
        <w:t>each prediction would be associated with a bet of $5.</w:t>
      </w:r>
      <w:r w:rsidR="00200878">
        <w:rPr>
          <w:rFonts w:ascii="Arial" w:eastAsia="Arial" w:hAnsi="Arial" w:cs="Arial"/>
        </w:rPr>
        <w:t xml:space="preserve"> </w:t>
      </w:r>
      <w:commentRangeStart w:id="6"/>
      <w:r w:rsidR="00200878">
        <w:rPr>
          <w:rFonts w:ascii="Arial" w:eastAsia="Arial" w:hAnsi="Arial" w:cs="Arial"/>
        </w:rPr>
        <w:t>DraftKings</w:t>
      </w:r>
      <w:commentRangeEnd w:id="6"/>
      <w:r w:rsidR="00B53667">
        <w:rPr>
          <w:rStyle w:val="CommentReference"/>
        </w:rPr>
        <w:commentReference w:id="6"/>
      </w:r>
      <w:r w:rsidR="00200878">
        <w:rPr>
          <w:rFonts w:ascii="Arial" w:eastAsia="Arial" w:hAnsi="Arial" w:cs="Arial"/>
        </w:rPr>
        <w:t xml:space="preserve"> betting odds were used to calculate the profits for each</w:t>
      </w:r>
      <w:r w:rsidR="00F0083B">
        <w:rPr>
          <w:rFonts w:ascii="Arial" w:eastAsia="Arial" w:hAnsi="Arial" w:cs="Arial"/>
        </w:rPr>
        <w:t>.</w:t>
      </w:r>
      <w:r w:rsidR="003B7E61">
        <w:rPr>
          <w:rFonts w:ascii="Arial" w:eastAsia="Arial" w:hAnsi="Arial" w:cs="Arial"/>
        </w:rPr>
        <w:t xml:space="preserve"> These odds can be gathered here: </w:t>
      </w:r>
      <w:ins w:id="7" w:author="Boucher,Konnor A.(Student)" w:date="2025-05-14T14:34:00Z" w16du:dateUtc="2025-05-14T18:34:00Z">
        <w:r w:rsidR="007764B9">
          <w:rPr>
            <w:rFonts w:ascii="Arial" w:eastAsia="Arial" w:hAnsi="Arial" w:cs="Arial"/>
          </w:rPr>
          <w:fldChar w:fldCharType="begin"/>
        </w:r>
        <w:r w:rsidR="007764B9">
          <w:rPr>
            <w:rFonts w:ascii="Arial" w:eastAsia="Arial" w:hAnsi="Arial" w:cs="Arial"/>
          </w:rPr>
          <w:instrText>HYPERLINK "</w:instrText>
        </w:r>
      </w:ins>
      <w:r w:rsidR="007764B9" w:rsidRPr="007764B9">
        <w:rPr>
          <w:rFonts w:ascii="Arial" w:eastAsia="Arial" w:hAnsi="Arial" w:cs="Arial"/>
        </w:rPr>
        <w:instrText>https://sportsbook.draftkings.com/leagues/basketball/nba?msockid=146c6d591a7f646005c9799d1b3065e2</w:instrText>
      </w:r>
      <w:ins w:id="8" w:author="Boucher,Konnor A.(Student)" w:date="2025-05-14T14:34:00Z" w16du:dateUtc="2025-05-14T18:34:00Z">
        <w:r w:rsidR="007764B9">
          <w:rPr>
            <w:rFonts w:ascii="Arial" w:eastAsia="Arial" w:hAnsi="Arial" w:cs="Arial"/>
          </w:rPr>
          <w:instrText>"</w:instrText>
        </w:r>
        <w:r w:rsidR="007764B9">
          <w:rPr>
            <w:rFonts w:ascii="Arial" w:eastAsia="Arial" w:hAnsi="Arial" w:cs="Arial"/>
          </w:rPr>
          <w:fldChar w:fldCharType="separate"/>
        </w:r>
      </w:ins>
      <w:r w:rsidR="007764B9" w:rsidRPr="003E3BA4">
        <w:rPr>
          <w:rStyle w:val="Hyperlink"/>
          <w:rFonts w:ascii="Arial" w:eastAsia="Arial" w:hAnsi="Arial" w:cs="Arial"/>
        </w:rPr>
        <w:t>https://sportsbook.draftkings.com/leagues/basketball/nba?msockid=146c6d591a7f646005c9799d1b3065e2</w:t>
      </w:r>
      <w:ins w:id="9" w:author="Boucher,Konnor A.(Student)" w:date="2025-05-14T14:34:00Z" w16du:dateUtc="2025-05-14T18:34:00Z">
        <w:r w:rsidR="007764B9">
          <w:rPr>
            <w:rFonts w:ascii="Arial" w:eastAsia="Arial" w:hAnsi="Arial" w:cs="Arial"/>
          </w:rPr>
          <w:fldChar w:fldCharType="end"/>
        </w:r>
      </w:ins>
      <w:r w:rsidR="007764B9">
        <w:rPr>
          <w:rFonts w:ascii="Arial" w:eastAsia="Arial" w:hAnsi="Arial" w:cs="Arial"/>
        </w:rPr>
        <w:t>. E</w:t>
      </w:r>
      <w:r w:rsidR="00F0083B">
        <w:rPr>
          <w:rFonts w:ascii="Arial" w:eastAsia="Arial" w:hAnsi="Arial" w:cs="Arial"/>
        </w:rPr>
        <w:t>ach set of predictions</w:t>
      </w:r>
      <w:r w:rsidR="00453313">
        <w:rPr>
          <w:rFonts w:ascii="Arial" w:eastAsia="Arial" w:hAnsi="Arial" w:cs="Arial"/>
        </w:rPr>
        <w:t>, along with the associated betting odds</w:t>
      </w:r>
      <w:r w:rsidR="00F0083B">
        <w:rPr>
          <w:rFonts w:ascii="Arial" w:eastAsia="Arial" w:hAnsi="Arial" w:cs="Arial"/>
        </w:rPr>
        <w:t xml:space="preserve"> were gathered on the day </w:t>
      </w:r>
      <w:r w:rsidR="00453313">
        <w:rPr>
          <w:rFonts w:ascii="Arial" w:eastAsia="Arial" w:hAnsi="Arial" w:cs="Arial"/>
        </w:rPr>
        <w:t xml:space="preserve">of the games before they were played, and the outcomes of each game were gathered the next </w:t>
      </w:r>
      <w:r w:rsidR="007A79CC">
        <w:rPr>
          <w:rFonts w:ascii="Arial" w:eastAsia="Arial" w:hAnsi="Arial" w:cs="Arial"/>
        </w:rPr>
        <w:t>day.</w:t>
      </w:r>
    </w:p>
    <w:p w14:paraId="2FFCC9AA" w14:textId="3083C56B" w:rsidR="00063D84" w:rsidRDefault="00063D84" w:rsidP="007A79CC">
      <w:pPr>
        <w:spacing w:line="480" w:lineRule="auto"/>
        <w:rPr>
          <w:rFonts w:ascii="Arial" w:eastAsia="Arial" w:hAnsi="Arial" w:cs="Arial"/>
        </w:rPr>
      </w:pPr>
      <w:r>
        <w:rPr>
          <w:rFonts w:ascii="Arial" w:eastAsia="Arial" w:hAnsi="Arial" w:cs="Arial"/>
        </w:rPr>
        <w:tab/>
        <w:t>T</w:t>
      </w:r>
      <w:r w:rsidR="00F1785A">
        <w:rPr>
          <w:rFonts w:ascii="Arial" w:eastAsia="Arial" w:hAnsi="Arial" w:cs="Arial"/>
        </w:rPr>
        <w:t xml:space="preserve">o calculate profits and organize data, a python program was created. </w:t>
      </w:r>
      <w:r w:rsidR="00F1785A" w:rsidRPr="00F1785A">
        <w:rPr>
          <w:rFonts w:ascii="Arial" w:eastAsia="Arial" w:hAnsi="Arial" w:cs="Arial"/>
        </w:rPr>
        <w:t>The program used the following procedure: if the odds of the team that won were negative, the following formula was used: Bet placed + (bet placed / (odds / -100)). If the odds were instead positive in the case of an upset, the following formula was used: Bet placed + (bet placed * (odds / 100)). Each prediction, as mentioned in the materials and methods section previously, is accompanied by a $5 bet.</w:t>
      </w:r>
      <w:r w:rsidR="00F1785A">
        <w:rPr>
          <w:rFonts w:ascii="Arial" w:eastAsia="Arial" w:hAnsi="Arial" w:cs="Arial"/>
        </w:rPr>
        <w:t xml:space="preserve"> The program can be found here: </w:t>
      </w:r>
      <w:hyperlink r:id="rId9" w:history="1">
        <w:r w:rsidR="00011470" w:rsidRPr="003E3BA4">
          <w:rPr>
            <w:rStyle w:val="Hyperlink"/>
            <w:rFonts w:ascii="Arial" w:eastAsia="Arial" w:hAnsi="Arial" w:cs="Arial"/>
          </w:rPr>
          <w:t>https://github.com/KonnorBoucher/Senior_Research_Project/tree/main</w:t>
        </w:r>
      </w:hyperlink>
    </w:p>
    <w:p w14:paraId="71E4C4CA" w14:textId="77777777" w:rsidR="00011470" w:rsidRDefault="00011470" w:rsidP="007A79CC">
      <w:pPr>
        <w:spacing w:line="480" w:lineRule="auto"/>
        <w:rPr>
          <w:rFonts w:ascii="Arial" w:eastAsia="Arial" w:hAnsi="Arial" w:cs="Arial"/>
          <w:b/>
          <w:bCs/>
        </w:rPr>
      </w:pPr>
    </w:p>
    <w:p w14:paraId="19B2BF52" w14:textId="0A0B6315" w:rsidR="007A79CC" w:rsidRDefault="00687D6F" w:rsidP="007A79CC">
      <w:pPr>
        <w:spacing w:line="480" w:lineRule="auto"/>
        <w:rPr>
          <w:rFonts w:ascii="Arial" w:eastAsia="Arial" w:hAnsi="Arial" w:cs="Arial"/>
        </w:rPr>
      </w:pPr>
      <w:commentRangeStart w:id="10"/>
      <w:r>
        <w:rPr>
          <w:rFonts w:ascii="Arial" w:eastAsia="Arial" w:hAnsi="Arial" w:cs="Arial"/>
          <w:b/>
          <w:bCs/>
        </w:rPr>
        <w:lastRenderedPageBreak/>
        <w:t>Results</w:t>
      </w:r>
      <w:commentRangeEnd w:id="10"/>
      <w:r w:rsidR="00D82F23">
        <w:rPr>
          <w:rStyle w:val="CommentReference"/>
        </w:rPr>
        <w:commentReference w:id="10"/>
      </w:r>
    </w:p>
    <w:p w14:paraId="4BF01DD2" w14:textId="3A3C56E2" w:rsidR="00CF2A4D" w:rsidRDefault="00F23A80" w:rsidP="00250A75">
      <w:pPr>
        <w:spacing w:line="480" w:lineRule="auto"/>
        <w:ind w:firstLine="720"/>
        <w:rPr>
          <w:rFonts w:ascii="Arial" w:eastAsia="Arial" w:hAnsi="Arial" w:cs="Arial"/>
        </w:rPr>
      </w:pPr>
      <w:r>
        <w:rPr>
          <w:rFonts w:ascii="Arial" w:eastAsia="Arial" w:hAnsi="Arial" w:cs="Arial"/>
        </w:rPr>
        <w:t xml:space="preserve">A total of 115 NBA games were </w:t>
      </w:r>
      <w:r w:rsidR="00217DC6">
        <w:rPr>
          <w:rFonts w:ascii="Arial" w:eastAsia="Arial" w:hAnsi="Arial" w:cs="Arial"/>
        </w:rPr>
        <w:t xml:space="preserve">predicted </w:t>
      </w:r>
      <w:r w:rsidR="002F7F13">
        <w:rPr>
          <w:rFonts w:ascii="Arial" w:eastAsia="Arial" w:hAnsi="Arial" w:cs="Arial"/>
        </w:rPr>
        <w:t>from a period from</w:t>
      </w:r>
      <w:r w:rsidR="00217DC6">
        <w:rPr>
          <w:rFonts w:ascii="Arial" w:eastAsia="Arial" w:hAnsi="Arial" w:cs="Arial"/>
        </w:rPr>
        <w:t xml:space="preserve"> 3/30/25 to 4/13/25</w:t>
      </w:r>
      <w:r w:rsidR="002F7F13">
        <w:rPr>
          <w:rFonts w:ascii="Arial" w:eastAsia="Arial" w:hAnsi="Arial" w:cs="Arial"/>
        </w:rPr>
        <w:t xml:space="preserve">. Each </w:t>
      </w:r>
      <w:r w:rsidR="00D46040">
        <w:rPr>
          <w:rFonts w:ascii="Arial" w:eastAsia="Arial" w:hAnsi="Arial" w:cs="Arial"/>
        </w:rPr>
        <w:t>AI had 3 sets of predictions</w:t>
      </w:r>
      <w:r w:rsidR="00741BA1">
        <w:rPr>
          <w:rFonts w:ascii="Arial" w:eastAsia="Arial" w:hAnsi="Arial" w:cs="Arial"/>
        </w:rPr>
        <w:t>, with a total of 9 prediction sets, and 1035 separate predictions</w:t>
      </w:r>
      <w:r w:rsidR="00E41D0A">
        <w:rPr>
          <w:rFonts w:ascii="Arial" w:eastAsia="Arial" w:hAnsi="Arial" w:cs="Arial"/>
        </w:rPr>
        <w:t>. Using these predictions</w:t>
      </w:r>
      <w:r w:rsidR="00C30174">
        <w:rPr>
          <w:rFonts w:ascii="Arial" w:eastAsia="Arial" w:hAnsi="Arial" w:cs="Arial"/>
        </w:rPr>
        <w:t>, we calculated the accuracy</w:t>
      </w:r>
      <w:r w:rsidR="000074F8">
        <w:rPr>
          <w:rFonts w:ascii="Arial" w:eastAsia="Arial" w:hAnsi="Arial" w:cs="Arial"/>
        </w:rPr>
        <w:t xml:space="preserve"> of each prediction </w:t>
      </w:r>
      <w:r w:rsidR="00A41871">
        <w:rPr>
          <w:rFonts w:ascii="Arial" w:eastAsia="Arial" w:hAnsi="Arial" w:cs="Arial"/>
        </w:rPr>
        <w:t>set and</w:t>
      </w:r>
      <w:r w:rsidR="00393C9D">
        <w:rPr>
          <w:rFonts w:ascii="Arial" w:eastAsia="Arial" w:hAnsi="Arial" w:cs="Arial"/>
        </w:rPr>
        <w:t xml:space="preserve"> found</w:t>
      </w:r>
      <w:r w:rsidR="00C30174">
        <w:rPr>
          <w:rFonts w:ascii="Arial" w:eastAsia="Arial" w:hAnsi="Arial" w:cs="Arial"/>
        </w:rPr>
        <w:t xml:space="preserve"> that </w:t>
      </w:r>
      <w:r w:rsidR="00C67E83">
        <w:rPr>
          <w:rFonts w:ascii="Arial" w:eastAsia="Arial" w:hAnsi="Arial" w:cs="Arial"/>
        </w:rPr>
        <w:t>Meta,</w:t>
      </w:r>
      <w:r w:rsidR="00011470">
        <w:rPr>
          <w:rFonts w:ascii="Arial" w:eastAsia="Arial" w:hAnsi="Arial" w:cs="Arial"/>
        </w:rPr>
        <w:t xml:space="preserve"> with no extra data or </w:t>
      </w:r>
      <w:r w:rsidR="00F056D7">
        <w:rPr>
          <w:rFonts w:ascii="Arial" w:eastAsia="Arial" w:hAnsi="Arial" w:cs="Arial"/>
        </w:rPr>
        <w:t xml:space="preserve">guidelines, was by far the most accurate, beating the bookkeeper by a wide margin. Copilot with no data or guidelines </w:t>
      </w:r>
      <w:r w:rsidR="00780022">
        <w:rPr>
          <w:rFonts w:ascii="Arial" w:eastAsia="Arial" w:hAnsi="Arial" w:cs="Arial"/>
        </w:rPr>
        <w:t xml:space="preserve">was the least accurate </w:t>
      </w:r>
      <w:r w:rsidR="00A41871">
        <w:rPr>
          <w:rFonts w:ascii="Arial" w:eastAsia="Arial" w:hAnsi="Arial" w:cs="Arial"/>
        </w:rPr>
        <w:t>model, being very inaccurate.</w:t>
      </w:r>
      <w:r w:rsidR="00F056D7">
        <w:rPr>
          <w:rFonts w:ascii="Arial" w:eastAsia="Arial" w:hAnsi="Arial" w:cs="Arial"/>
        </w:rPr>
        <w:t xml:space="preserve"> </w:t>
      </w:r>
      <w:r w:rsidR="00553FBE">
        <w:rPr>
          <w:rFonts w:ascii="Arial" w:eastAsia="Arial" w:hAnsi="Arial" w:cs="Arial"/>
        </w:rPr>
        <w:t>(</w:t>
      </w:r>
      <w:r w:rsidR="00553FBE">
        <w:rPr>
          <w:rFonts w:ascii="Arial" w:eastAsia="Arial" w:hAnsi="Arial" w:cs="Arial"/>
          <w:b/>
          <w:bCs/>
        </w:rPr>
        <w:t>Fig 1).</w:t>
      </w:r>
    </w:p>
    <w:p w14:paraId="552391BE" w14:textId="1ACD1A9B" w:rsidR="00DA1337" w:rsidRDefault="00FC4916" w:rsidP="007A79CC">
      <w:pPr>
        <w:spacing w:line="480" w:lineRule="auto"/>
        <w:rPr>
          <w:rFonts w:ascii="Arial" w:eastAsia="Arial" w:hAnsi="Arial" w:cs="Arial"/>
        </w:rPr>
      </w:pPr>
      <w:r w:rsidRPr="00FC4916">
        <w:rPr>
          <w:rFonts w:ascii="Arial" w:eastAsia="Arial" w:hAnsi="Arial" w:cs="Arial"/>
          <w:highlight w:val="yellow"/>
        </w:rPr>
        <w:drawing>
          <wp:inline distT="0" distB="0" distL="0" distR="0" wp14:anchorId="219A0361" wp14:editId="59D30CDC">
            <wp:extent cx="5943600" cy="2884170"/>
            <wp:effectExtent l="0" t="0" r="0" b="0"/>
            <wp:docPr id="608615014" name="Picture 2" descr="A bar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15014" name="Picture 2" descr="A bar graph with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4170"/>
                    </a:xfrm>
                    <a:prstGeom prst="rect">
                      <a:avLst/>
                    </a:prstGeom>
                    <a:noFill/>
                    <a:ln>
                      <a:noFill/>
                    </a:ln>
                  </pic:spPr>
                </pic:pic>
              </a:graphicData>
            </a:graphic>
          </wp:inline>
        </w:drawing>
      </w:r>
      <w:r w:rsidR="00C81F53" w:rsidRPr="00E951AB">
        <w:rPr>
          <w:rFonts w:ascii="Arial" w:eastAsia="Arial" w:hAnsi="Arial" w:cs="Arial"/>
          <w:b/>
          <w:bCs/>
        </w:rPr>
        <w:t>Figure 1: Accuracy of each prediction set</w:t>
      </w:r>
      <w:r w:rsidR="00E951AB">
        <w:rPr>
          <w:rFonts w:ascii="Arial" w:eastAsia="Arial" w:hAnsi="Arial" w:cs="Arial"/>
          <w:b/>
          <w:bCs/>
        </w:rPr>
        <w:t xml:space="preserve">. </w:t>
      </w:r>
      <w:r w:rsidR="00E951AB">
        <w:rPr>
          <w:rFonts w:ascii="Arial" w:eastAsia="Arial" w:hAnsi="Arial" w:cs="Arial"/>
        </w:rPr>
        <w:t xml:space="preserve">Graph shows percentages </w:t>
      </w:r>
      <w:r w:rsidR="00C337AC">
        <w:rPr>
          <w:rFonts w:ascii="Arial" w:eastAsia="Arial" w:hAnsi="Arial" w:cs="Arial"/>
        </w:rPr>
        <w:t>based on 115 NBA games spanning March 30 – April 13</w:t>
      </w:r>
      <w:r w:rsidR="003A1098">
        <w:rPr>
          <w:rFonts w:ascii="Arial" w:eastAsia="Arial" w:hAnsi="Arial" w:cs="Arial"/>
        </w:rPr>
        <w:t xml:space="preserve"> (see </w:t>
      </w:r>
      <w:r w:rsidR="003A1098">
        <w:rPr>
          <w:rFonts w:ascii="Arial" w:eastAsia="Arial" w:hAnsi="Arial" w:cs="Arial"/>
          <w:b/>
          <w:bCs/>
        </w:rPr>
        <w:t xml:space="preserve">Methods </w:t>
      </w:r>
      <w:r w:rsidR="003A1098">
        <w:rPr>
          <w:rFonts w:ascii="Arial" w:eastAsia="Arial" w:hAnsi="Arial" w:cs="Arial"/>
        </w:rPr>
        <w:t>for details).</w:t>
      </w:r>
    </w:p>
    <w:p w14:paraId="17F95F22" w14:textId="7720EE48" w:rsidR="00CF2A4D" w:rsidRDefault="00DA1337" w:rsidP="007A79CC">
      <w:pPr>
        <w:spacing w:line="480" w:lineRule="auto"/>
        <w:rPr>
          <w:rFonts w:ascii="Arial" w:eastAsia="Arial" w:hAnsi="Arial" w:cs="Arial"/>
        </w:rPr>
      </w:pPr>
      <w:r>
        <w:rPr>
          <w:rFonts w:ascii="Arial" w:eastAsia="Arial" w:hAnsi="Arial" w:cs="Arial"/>
        </w:rPr>
        <w:tab/>
        <w:t xml:space="preserve">We also found that </w:t>
      </w:r>
      <w:r w:rsidR="00A41871">
        <w:rPr>
          <w:rFonts w:ascii="Arial" w:eastAsia="Arial" w:hAnsi="Arial" w:cs="Arial"/>
        </w:rPr>
        <w:t xml:space="preserve">Meta was the </w:t>
      </w:r>
      <w:r w:rsidR="00336073">
        <w:rPr>
          <w:rFonts w:ascii="Arial" w:eastAsia="Arial" w:hAnsi="Arial" w:cs="Arial"/>
        </w:rPr>
        <w:t xml:space="preserve">most accurate when averaging the </w:t>
      </w:r>
      <w:r w:rsidR="004C2128">
        <w:rPr>
          <w:rFonts w:ascii="Arial" w:eastAsia="Arial" w:hAnsi="Arial" w:cs="Arial"/>
        </w:rPr>
        <w:t>accuracy</w:t>
      </w:r>
      <w:r w:rsidR="00336073">
        <w:rPr>
          <w:rFonts w:ascii="Arial" w:eastAsia="Arial" w:hAnsi="Arial" w:cs="Arial"/>
        </w:rPr>
        <w:t xml:space="preserve"> across all 3 input types for each AI, followed by Gemini, and Copilot.</w:t>
      </w:r>
      <w:r w:rsidR="00C34789">
        <w:rPr>
          <w:rFonts w:ascii="Arial" w:eastAsia="Arial" w:hAnsi="Arial" w:cs="Arial"/>
        </w:rPr>
        <w:t xml:space="preserve"> This clearly highlights Copilot as the worst option out of the three</w:t>
      </w:r>
      <w:r w:rsidR="002F0B99">
        <w:rPr>
          <w:rFonts w:ascii="Arial" w:eastAsia="Arial" w:hAnsi="Arial" w:cs="Arial"/>
        </w:rPr>
        <w:t>, while Gemini and Meta are both similar when only taking accuracy into account.</w:t>
      </w:r>
      <w:r w:rsidR="00E8083D">
        <w:rPr>
          <w:rFonts w:ascii="Arial" w:eastAsia="Arial" w:hAnsi="Arial" w:cs="Arial"/>
        </w:rPr>
        <w:t xml:space="preserve"> </w:t>
      </w:r>
      <w:r w:rsidR="00553FBE">
        <w:rPr>
          <w:rFonts w:ascii="Arial" w:eastAsia="Arial" w:hAnsi="Arial" w:cs="Arial"/>
        </w:rPr>
        <w:t>(</w:t>
      </w:r>
      <w:r w:rsidR="00553FBE" w:rsidRPr="00553FBE">
        <w:rPr>
          <w:rFonts w:ascii="Arial" w:eastAsia="Arial" w:hAnsi="Arial" w:cs="Arial"/>
          <w:b/>
          <w:bCs/>
        </w:rPr>
        <w:t>Fig 2</w:t>
      </w:r>
      <w:r w:rsidR="00553FBE">
        <w:rPr>
          <w:rFonts w:ascii="Arial" w:eastAsia="Arial" w:hAnsi="Arial" w:cs="Arial"/>
        </w:rPr>
        <w:t>)</w:t>
      </w:r>
      <w:r w:rsidR="004509C8">
        <w:rPr>
          <w:rFonts w:ascii="Arial" w:eastAsia="Arial" w:hAnsi="Arial" w:cs="Arial"/>
        </w:rPr>
        <w:t>.</w:t>
      </w:r>
    </w:p>
    <w:p w14:paraId="6EC2610F" w14:textId="40B6DEAF" w:rsidR="00013FBA" w:rsidRDefault="005B67F3" w:rsidP="007A79CC">
      <w:pPr>
        <w:spacing w:line="480" w:lineRule="auto"/>
        <w:rPr>
          <w:rFonts w:ascii="Arial" w:eastAsia="Arial" w:hAnsi="Arial" w:cs="Arial"/>
        </w:rPr>
      </w:pPr>
      <w:r w:rsidRPr="005B67F3">
        <w:rPr>
          <w:rFonts w:ascii="Arial" w:eastAsia="Arial" w:hAnsi="Arial" w:cs="Arial"/>
          <w:highlight w:val="yellow"/>
        </w:rPr>
        <w:lastRenderedPageBreak/>
        <w:drawing>
          <wp:inline distT="0" distB="0" distL="0" distR="0" wp14:anchorId="18F3D3C7" wp14:editId="30E99297">
            <wp:extent cx="5943600" cy="4742180"/>
            <wp:effectExtent l="0" t="0" r="0" b="1270"/>
            <wp:docPr id="4" name="Picture 3" descr="A graph with blue bars&#10;&#10;AI-generated content may be incorrect.">
              <a:extLst xmlns:a="http://schemas.openxmlformats.org/drawingml/2006/main">
                <a:ext uri="{FF2B5EF4-FFF2-40B4-BE49-F238E27FC236}">
                  <a16:creationId xmlns:a16="http://schemas.microsoft.com/office/drawing/2014/main" id="{F8644003-BC80-C3C4-F27A-87D8562E04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blue bars&#10;&#10;AI-generated content may be incorrect.">
                      <a:extLst>
                        <a:ext uri="{FF2B5EF4-FFF2-40B4-BE49-F238E27FC236}">
                          <a16:creationId xmlns:a16="http://schemas.microsoft.com/office/drawing/2014/main" id="{F8644003-BC80-C3C4-F27A-87D8562E04A4}"/>
                        </a:ext>
                      </a:extLst>
                    </pic:cNvPr>
                    <pic:cNvPicPr>
                      <a:picLocks noChangeAspect="1"/>
                    </pic:cNvPicPr>
                  </pic:nvPicPr>
                  <pic:blipFill>
                    <a:blip r:embed="rId11"/>
                    <a:stretch>
                      <a:fillRect/>
                    </a:stretch>
                  </pic:blipFill>
                  <pic:spPr>
                    <a:xfrm>
                      <a:off x="0" y="0"/>
                      <a:ext cx="5943600" cy="4742180"/>
                    </a:xfrm>
                    <a:prstGeom prst="rect">
                      <a:avLst/>
                    </a:prstGeom>
                  </pic:spPr>
                </pic:pic>
              </a:graphicData>
            </a:graphic>
          </wp:inline>
        </w:drawing>
      </w:r>
      <w:r w:rsidRPr="005B67F3">
        <w:rPr>
          <w:rFonts w:ascii="Arial" w:eastAsia="Arial" w:hAnsi="Arial" w:cs="Arial"/>
          <w:b/>
          <w:bCs/>
          <w:highlight w:val="yellow"/>
        </w:rPr>
        <w:t xml:space="preserve"> </w:t>
      </w:r>
      <w:r w:rsidR="004545F7">
        <w:rPr>
          <w:rFonts w:ascii="Arial" w:eastAsia="Arial" w:hAnsi="Arial" w:cs="Arial"/>
          <w:b/>
          <w:bCs/>
        </w:rPr>
        <w:t xml:space="preserve">Figure 2: </w:t>
      </w:r>
      <w:r>
        <w:rPr>
          <w:rFonts w:ascii="Arial" w:eastAsia="Arial" w:hAnsi="Arial" w:cs="Arial"/>
          <w:b/>
          <w:bCs/>
        </w:rPr>
        <w:t xml:space="preserve">Accuracy for each AI Model: </w:t>
      </w:r>
      <w:r w:rsidR="00A2538C">
        <w:rPr>
          <w:rFonts w:ascii="Arial" w:eastAsia="Arial" w:hAnsi="Arial" w:cs="Arial"/>
        </w:rPr>
        <w:t xml:space="preserve">Graph shows </w:t>
      </w:r>
      <w:r>
        <w:rPr>
          <w:rFonts w:ascii="Arial" w:eastAsia="Arial" w:hAnsi="Arial" w:cs="Arial"/>
        </w:rPr>
        <w:t xml:space="preserve">accuracy </w:t>
      </w:r>
      <w:r w:rsidR="00A2538C">
        <w:rPr>
          <w:rFonts w:ascii="Arial" w:eastAsia="Arial" w:hAnsi="Arial" w:cs="Arial"/>
        </w:rPr>
        <w:t xml:space="preserve">percentages </w:t>
      </w:r>
      <w:r w:rsidR="00674904">
        <w:rPr>
          <w:rFonts w:ascii="Arial" w:eastAsia="Arial" w:hAnsi="Arial" w:cs="Arial"/>
        </w:rPr>
        <w:t>for each LLM across all input types</w:t>
      </w:r>
      <w:r w:rsidR="004C2128">
        <w:rPr>
          <w:rFonts w:ascii="Arial" w:eastAsia="Arial" w:hAnsi="Arial" w:cs="Arial"/>
        </w:rPr>
        <w:t>.</w:t>
      </w:r>
    </w:p>
    <w:p w14:paraId="3D36512A" w14:textId="471E92D6" w:rsidR="004C2128" w:rsidRDefault="00DD69DC" w:rsidP="007A79CC">
      <w:pPr>
        <w:spacing w:line="480" w:lineRule="auto"/>
        <w:rPr>
          <w:rFonts w:ascii="Arial" w:eastAsia="Arial" w:hAnsi="Arial" w:cs="Arial"/>
        </w:rPr>
      </w:pPr>
      <w:r>
        <w:rPr>
          <w:rFonts w:ascii="Arial" w:eastAsia="Arial" w:hAnsi="Arial" w:cs="Arial"/>
        </w:rPr>
        <w:tab/>
        <w:t xml:space="preserve">In addition, the average accuracies of each input type across all 3 models were analyzed, and the results show that across all 3 models, </w:t>
      </w:r>
      <w:r w:rsidR="006C343E">
        <w:rPr>
          <w:rFonts w:ascii="Arial" w:eastAsia="Arial" w:hAnsi="Arial" w:cs="Arial"/>
        </w:rPr>
        <w:t xml:space="preserve">the models with info given on the last matchup were most accurate, followed by </w:t>
      </w:r>
      <w:r w:rsidR="00020850">
        <w:rPr>
          <w:rFonts w:ascii="Arial" w:eastAsia="Arial" w:hAnsi="Arial" w:cs="Arial"/>
        </w:rPr>
        <w:t>models with nothing given, followed by models that accompanied upsets</w:t>
      </w:r>
      <w:r w:rsidR="00C34789">
        <w:rPr>
          <w:rFonts w:ascii="Arial" w:eastAsia="Arial" w:hAnsi="Arial" w:cs="Arial"/>
        </w:rPr>
        <w:t xml:space="preserve"> (</w:t>
      </w:r>
      <w:r w:rsidR="00C34789">
        <w:rPr>
          <w:rFonts w:ascii="Arial" w:eastAsia="Arial" w:hAnsi="Arial" w:cs="Arial"/>
          <w:b/>
          <w:bCs/>
        </w:rPr>
        <w:t>Fig 3</w:t>
      </w:r>
      <w:r w:rsidR="00C34789">
        <w:rPr>
          <w:rFonts w:ascii="Arial" w:eastAsia="Arial" w:hAnsi="Arial" w:cs="Arial"/>
        </w:rPr>
        <w:t>)</w:t>
      </w:r>
      <w:r w:rsidR="00020850">
        <w:rPr>
          <w:rFonts w:ascii="Arial" w:eastAsia="Arial" w:hAnsi="Arial" w:cs="Arial"/>
        </w:rPr>
        <w:t xml:space="preserve">. Upset inclusive models </w:t>
      </w:r>
      <w:r w:rsidR="005B6CC7">
        <w:rPr>
          <w:rFonts w:ascii="Arial" w:eastAsia="Arial" w:hAnsi="Arial" w:cs="Arial"/>
        </w:rPr>
        <w:t>are inherently less accurate than ones that just pick the most likely winner, so this is to be expected.</w:t>
      </w:r>
      <w:r w:rsidR="00962869">
        <w:rPr>
          <w:rFonts w:ascii="Arial" w:eastAsia="Arial" w:hAnsi="Arial" w:cs="Arial"/>
        </w:rPr>
        <w:t xml:space="preserve"> </w:t>
      </w:r>
      <w:r w:rsidR="00962869">
        <w:rPr>
          <w:rFonts w:ascii="Arial" w:eastAsia="Arial" w:hAnsi="Arial" w:cs="Arial"/>
        </w:rPr>
        <w:t xml:space="preserve">While this data seems significant at first glance, when context is taken, </w:t>
      </w:r>
      <w:r w:rsidR="00C67E83">
        <w:rPr>
          <w:rFonts w:ascii="Arial" w:eastAsia="Arial" w:hAnsi="Arial" w:cs="Arial"/>
        </w:rPr>
        <w:t>this</w:t>
      </w:r>
      <w:r w:rsidR="00962869">
        <w:rPr>
          <w:rFonts w:ascii="Arial" w:eastAsia="Arial" w:hAnsi="Arial" w:cs="Arial"/>
        </w:rPr>
        <w:t xml:space="preserve"> data is skewed by copilot’s ineffectiveness.</w:t>
      </w:r>
    </w:p>
    <w:p w14:paraId="35BCA4A4" w14:textId="7EB29E1F" w:rsidR="00250A75" w:rsidRDefault="00250A75" w:rsidP="007A79CC">
      <w:pPr>
        <w:spacing w:line="480" w:lineRule="auto"/>
        <w:rPr>
          <w:rFonts w:ascii="Arial" w:eastAsia="Arial" w:hAnsi="Arial" w:cs="Arial"/>
        </w:rPr>
      </w:pPr>
      <w:r w:rsidRPr="00250A75">
        <w:rPr>
          <w:rFonts w:ascii="Arial" w:eastAsia="Arial" w:hAnsi="Arial" w:cs="Arial"/>
        </w:rPr>
        <w:lastRenderedPageBreak/>
        <w:drawing>
          <wp:inline distT="0" distB="0" distL="0" distR="0" wp14:anchorId="2568F9C8" wp14:editId="53B71E48">
            <wp:extent cx="5943600" cy="4572000"/>
            <wp:effectExtent l="0" t="0" r="0" b="0"/>
            <wp:docPr id="5" name="Picture 4" descr="A graph with purple bars&#10;&#10;AI-generated content may be incorrect.">
              <a:extLst xmlns:a="http://schemas.openxmlformats.org/drawingml/2006/main">
                <a:ext uri="{FF2B5EF4-FFF2-40B4-BE49-F238E27FC236}">
                  <a16:creationId xmlns:a16="http://schemas.microsoft.com/office/drawing/2014/main" id="{F5C565CA-2984-B17F-F077-AA3C847F6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purple bars&#10;&#10;AI-generated content may be incorrect.">
                      <a:extLst>
                        <a:ext uri="{FF2B5EF4-FFF2-40B4-BE49-F238E27FC236}">
                          <a16:creationId xmlns:a16="http://schemas.microsoft.com/office/drawing/2014/main" id="{F5C565CA-2984-B17F-F077-AA3C847F6C57}"/>
                        </a:ext>
                      </a:extLst>
                    </pic:cNvPr>
                    <pic:cNvPicPr>
                      <a:picLocks noChangeAspect="1"/>
                    </pic:cNvPicPr>
                  </pic:nvPicPr>
                  <pic:blipFill>
                    <a:blip r:embed="rId12"/>
                    <a:stretch>
                      <a:fillRect/>
                    </a:stretch>
                  </pic:blipFill>
                  <pic:spPr>
                    <a:xfrm>
                      <a:off x="0" y="0"/>
                      <a:ext cx="5943600" cy="4572000"/>
                    </a:xfrm>
                    <a:prstGeom prst="rect">
                      <a:avLst/>
                    </a:prstGeom>
                  </pic:spPr>
                </pic:pic>
              </a:graphicData>
            </a:graphic>
          </wp:inline>
        </w:drawing>
      </w:r>
    </w:p>
    <w:p w14:paraId="296BEE63" w14:textId="772A2F3E" w:rsidR="005B6CC7" w:rsidRPr="00D5758C" w:rsidRDefault="005B6CC7" w:rsidP="007A79CC">
      <w:pPr>
        <w:spacing w:line="480" w:lineRule="auto"/>
        <w:rPr>
          <w:rFonts w:ascii="Arial" w:eastAsia="Arial" w:hAnsi="Arial" w:cs="Arial"/>
        </w:rPr>
      </w:pPr>
      <w:r>
        <w:rPr>
          <w:rFonts w:ascii="Arial" w:eastAsia="Arial" w:hAnsi="Arial" w:cs="Arial"/>
          <w:b/>
          <w:bCs/>
        </w:rPr>
        <w:t>Figure 3</w:t>
      </w:r>
      <w:r w:rsidR="00D5758C">
        <w:rPr>
          <w:rFonts w:ascii="Arial" w:eastAsia="Arial" w:hAnsi="Arial" w:cs="Arial"/>
          <w:b/>
          <w:bCs/>
        </w:rPr>
        <w:t xml:space="preserve">: Accuracy Across each Input Type: </w:t>
      </w:r>
      <w:r w:rsidR="00D5758C">
        <w:rPr>
          <w:rFonts w:ascii="Arial" w:eastAsia="Arial" w:hAnsi="Arial" w:cs="Arial"/>
        </w:rPr>
        <w:t>Graph shows accuracy percentages for each</w:t>
      </w:r>
      <w:r w:rsidR="00FB7CC5">
        <w:rPr>
          <w:rFonts w:ascii="Arial" w:eastAsia="Arial" w:hAnsi="Arial" w:cs="Arial"/>
        </w:rPr>
        <w:t xml:space="preserve"> input type</w:t>
      </w:r>
      <w:r w:rsidR="00D5758C">
        <w:rPr>
          <w:rFonts w:ascii="Arial" w:eastAsia="Arial" w:hAnsi="Arial" w:cs="Arial"/>
        </w:rPr>
        <w:t xml:space="preserve"> across all </w:t>
      </w:r>
      <w:r w:rsidR="00D5758C">
        <w:rPr>
          <w:rFonts w:ascii="Arial" w:eastAsia="Arial" w:hAnsi="Arial" w:cs="Arial"/>
        </w:rPr>
        <w:t>models</w:t>
      </w:r>
      <w:r w:rsidR="00FB7CC5">
        <w:rPr>
          <w:rFonts w:ascii="Arial" w:eastAsia="Arial" w:hAnsi="Arial" w:cs="Arial"/>
        </w:rPr>
        <w:t>.</w:t>
      </w:r>
    </w:p>
    <w:p w14:paraId="21939F1E" w14:textId="78D789E3" w:rsidR="00BE2718" w:rsidRDefault="00553FBE" w:rsidP="004C2128">
      <w:pPr>
        <w:spacing w:line="480" w:lineRule="auto"/>
        <w:ind w:firstLine="720"/>
        <w:rPr>
          <w:rFonts w:ascii="Arial" w:eastAsia="Arial" w:hAnsi="Arial" w:cs="Arial"/>
        </w:rPr>
      </w:pPr>
      <w:r>
        <w:rPr>
          <w:rFonts w:ascii="Arial" w:eastAsia="Arial" w:hAnsi="Arial" w:cs="Arial"/>
        </w:rPr>
        <w:t>When looking at the profits of</w:t>
      </w:r>
      <w:r w:rsidR="00BE2718">
        <w:rPr>
          <w:rFonts w:ascii="Arial" w:eastAsia="Arial" w:hAnsi="Arial" w:cs="Arial"/>
        </w:rPr>
        <w:t xml:space="preserve"> each model, we found that </w:t>
      </w:r>
      <w:r w:rsidR="007D65A7">
        <w:rPr>
          <w:rFonts w:ascii="Arial" w:eastAsia="Arial" w:hAnsi="Arial" w:cs="Arial"/>
        </w:rPr>
        <w:t xml:space="preserve">Meta with no extra data or </w:t>
      </w:r>
      <w:r w:rsidR="00DE110F">
        <w:rPr>
          <w:rFonts w:ascii="Arial" w:eastAsia="Arial" w:hAnsi="Arial" w:cs="Arial"/>
        </w:rPr>
        <w:t>parameters,</w:t>
      </w:r>
      <w:r w:rsidR="007D65A7">
        <w:rPr>
          <w:rFonts w:ascii="Arial" w:eastAsia="Arial" w:hAnsi="Arial" w:cs="Arial"/>
        </w:rPr>
        <w:t xml:space="preserve"> performed better than any other prediction model</w:t>
      </w:r>
      <w:r w:rsidR="00900FE2">
        <w:rPr>
          <w:rFonts w:ascii="Arial" w:eastAsia="Arial" w:hAnsi="Arial" w:cs="Arial"/>
        </w:rPr>
        <w:t>, accruing $67 in profit</w:t>
      </w:r>
      <w:r w:rsidR="009A3B27">
        <w:rPr>
          <w:rFonts w:ascii="Arial" w:eastAsia="Arial" w:hAnsi="Arial" w:cs="Arial"/>
        </w:rPr>
        <w:t xml:space="preserve">. Prediction models using copilot </w:t>
      </w:r>
      <w:r w:rsidR="0043039F">
        <w:rPr>
          <w:rFonts w:ascii="Arial" w:eastAsia="Arial" w:hAnsi="Arial" w:cs="Arial"/>
        </w:rPr>
        <w:t>performed</w:t>
      </w:r>
      <w:r w:rsidR="009A3B27">
        <w:rPr>
          <w:rFonts w:ascii="Arial" w:eastAsia="Arial" w:hAnsi="Arial" w:cs="Arial"/>
        </w:rPr>
        <w:t xml:space="preserve"> consistently worse than Gemini or Meta models.</w:t>
      </w:r>
      <w:r w:rsidR="00BE2718">
        <w:rPr>
          <w:rFonts w:ascii="Arial" w:eastAsia="Arial" w:hAnsi="Arial" w:cs="Arial"/>
        </w:rPr>
        <w:t xml:space="preserve"> (</w:t>
      </w:r>
      <w:r w:rsidR="00BE2718">
        <w:rPr>
          <w:rFonts w:ascii="Arial" w:eastAsia="Arial" w:hAnsi="Arial" w:cs="Arial"/>
          <w:b/>
          <w:bCs/>
        </w:rPr>
        <w:t xml:space="preserve">Fig </w:t>
      </w:r>
      <w:r w:rsidR="00C34789">
        <w:rPr>
          <w:rFonts w:ascii="Arial" w:eastAsia="Arial" w:hAnsi="Arial" w:cs="Arial"/>
          <w:b/>
          <w:bCs/>
        </w:rPr>
        <w:t>4</w:t>
      </w:r>
      <w:r w:rsidR="00BE2718">
        <w:rPr>
          <w:rFonts w:ascii="Arial" w:eastAsia="Arial" w:hAnsi="Arial" w:cs="Arial"/>
          <w:b/>
          <w:bCs/>
        </w:rPr>
        <w:t>)</w:t>
      </w:r>
      <w:r w:rsidR="00BE2718">
        <w:rPr>
          <w:rFonts w:ascii="Arial" w:eastAsia="Arial" w:hAnsi="Arial" w:cs="Arial"/>
        </w:rPr>
        <w:t>.</w:t>
      </w:r>
    </w:p>
    <w:p w14:paraId="17BC822E" w14:textId="2198E00F" w:rsidR="00C21D97" w:rsidRDefault="00A9543D" w:rsidP="007A79CC">
      <w:pPr>
        <w:spacing w:line="480" w:lineRule="auto"/>
        <w:rPr>
          <w:rFonts w:ascii="Arial" w:eastAsia="Arial" w:hAnsi="Arial" w:cs="Arial"/>
        </w:rPr>
      </w:pPr>
      <w:r w:rsidRPr="00A9543D">
        <w:rPr>
          <w:rFonts w:ascii="Arial" w:eastAsia="Arial" w:hAnsi="Arial" w:cs="Arial"/>
          <w:highlight w:val="yellow"/>
        </w:rPr>
        <w:lastRenderedPageBreak/>
        <w:drawing>
          <wp:inline distT="0" distB="0" distL="0" distR="0" wp14:anchorId="6017088E" wp14:editId="60BEE18E">
            <wp:extent cx="5943600" cy="2498090"/>
            <wp:effectExtent l="0" t="0" r="0" b="0"/>
            <wp:docPr id="7" name="Picture 6" descr="A graph with red and green bars&#10;&#10;AI-generated content may be incorrect.">
              <a:extLst xmlns:a="http://schemas.openxmlformats.org/drawingml/2006/main">
                <a:ext uri="{FF2B5EF4-FFF2-40B4-BE49-F238E27FC236}">
                  <a16:creationId xmlns:a16="http://schemas.microsoft.com/office/drawing/2014/main" id="{B1F3854A-2C86-D5D4-5AF8-F2F86F8EE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red and green bars&#10;&#10;AI-generated content may be incorrect.">
                      <a:extLst>
                        <a:ext uri="{FF2B5EF4-FFF2-40B4-BE49-F238E27FC236}">
                          <a16:creationId xmlns:a16="http://schemas.microsoft.com/office/drawing/2014/main" id="{B1F3854A-2C86-D5D4-5AF8-F2F86F8EE93F}"/>
                        </a:ext>
                      </a:extLst>
                    </pic:cNvPr>
                    <pic:cNvPicPr>
                      <a:picLocks noChangeAspect="1"/>
                    </pic:cNvPicPr>
                  </pic:nvPicPr>
                  <pic:blipFill>
                    <a:blip r:embed="rId13"/>
                    <a:stretch>
                      <a:fillRect/>
                    </a:stretch>
                  </pic:blipFill>
                  <pic:spPr>
                    <a:xfrm>
                      <a:off x="0" y="0"/>
                      <a:ext cx="5943600" cy="2498090"/>
                    </a:xfrm>
                    <a:prstGeom prst="rect">
                      <a:avLst/>
                    </a:prstGeom>
                  </pic:spPr>
                </pic:pic>
              </a:graphicData>
            </a:graphic>
          </wp:inline>
        </w:drawing>
      </w:r>
      <w:r w:rsidR="00BE2718">
        <w:rPr>
          <w:rFonts w:ascii="Arial" w:eastAsia="Arial" w:hAnsi="Arial" w:cs="Arial"/>
          <w:b/>
          <w:bCs/>
        </w:rPr>
        <w:t xml:space="preserve">Figure </w:t>
      </w:r>
      <w:r>
        <w:rPr>
          <w:rFonts w:ascii="Arial" w:eastAsia="Arial" w:hAnsi="Arial" w:cs="Arial"/>
          <w:b/>
          <w:bCs/>
        </w:rPr>
        <w:t>4</w:t>
      </w:r>
      <w:r w:rsidR="00BE2718">
        <w:rPr>
          <w:rFonts w:ascii="Arial" w:eastAsia="Arial" w:hAnsi="Arial" w:cs="Arial"/>
          <w:b/>
          <w:bCs/>
        </w:rPr>
        <w:t>: Profits</w:t>
      </w:r>
      <w:r w:rsidR="00AC3A1E">
        <w:rPr>
          <w:rFonts w:ascii="Arial" w:eastAsia="Arial" w:hAnsi="Arial" w:cs="Arial"/>
          <w:b/>
          <w:bCs/>
        </w:rPr>
        <w:t xml:space="preserve"> for each model</w:t>
      </w:r>
      <w:r w:rsidR="009338C5">
        <w:rPr>
          <w:rFonts w:ascii="Arial" w:eastAsia="Arial" w:hAnsi="Arial" w:cs="Arial"/>
          <w:b/>
          <w:bCs/>
        </w:rPr>
        <w:t xml:space="preserve">. </w:t>
      </w:r>
      <w:r w:rsidR="009338C5">
        <w:rPr>
          <w:rFonts w:ascii="Arial" w:eastAsia="Arial" w:hAnsi="Arial" w:cs="Arial"/>
        </w:rPr>
        <w:t>Graph shows the</w:t>
      </w:r>
      <w:r w:rsidR="00BD3097">
        <w:rPr>
          <w:rFonts w:ascii="Arial" w:eastAsia="Arial" w:hAnsi="Arial" w:cs="Arial"/>
        </w:rPr>
        <w:t xml:space="preserve"> profits of each model in a bar graph. These profits are compared to the bookkeeper’s profits.</w:t>
      </w:r>
    </w:p>
    <w:p w14:paraId="5078FD78" w14:textId="6102D85C" w:rsidR="0043039F" w:rsidRDefault="0043039F" w:rsidP="007A79CC">
      <w:pPr>
        <w:spacing w:line="480" w:lineRule="auto"/>
        <w:rPr>
          <w:rFonts w:ascii="Arial" w:eastAsia="Arial" w:hAnsi="Arial" w:cs="Arial"/>
        </w:rPr>
      </w:pPr>
      <w:r>
        <w:rPr>
          <w:rFonts w:ascii="Arial" w:eastAsia="Arial" w:hAnsi="Arial" w:cs="Arial"/>
        </w:rPr>
        <w:tab/>
        <w:t>Looking at the average profits for models across the 3 input types</w:t>
      </w:r>
      <w:r w:rsidR="00EE35F5">
        <w:rPr>
          <w:rFonts w:ascii="Arial" w:eastAsia="Arial" w:hAnsi="Arial" w:cs="Arial"/>
        </w:rPr>
        <w:t>, Meta is the most profitable LLM</w:t>
      </w:r>
      <w:r w:rsidR="005660EB">
        <w:rPr>
          <w:rFonts w:ascii="Arial" w:eastAsia="Arial" w:hAnsi="Arial" w:cs="Arial"/>
        </w:rPr>
        <w:t>, followed by Gemini the Copilot</w:t>
      </w:r>
      <w:r w:rsidR="00440130">
        <w:rPr>
          <w:rFonts w:ascii="Arial" w:eastAsia="Arial" w:hAnsi="Arial" w:cs="Arial"/>
        </w:rPr>
        <w:t xml:space="preserve"> (</w:t>
      </w:r>
      <w:r w:rsidR="00440130">
        <w:rPr>
          <w:rFonts w:ascii="Arial" w:eastAsia="Arial" w:hAnsi="Arial" w:cs="Arial"/>
          <w:b/>
          <w:bCs/>
        </w:rPr>
        <w:t>Fig 5</w:t>
      </w:r>
      <w:r w:rsidR="00440130">
        <w:rPr>
          <w:rFonts w:ascii="Arial" w:eastAsia="Arial" w:hAnsi="Arial" w:cs="Arial"/>
        </w:rPr>
        <w:t>)</w:t>
      </w:r>
      <w:r w:rsidR="005660EB">
        <w:rPr>
          <w:rFonts w:ascii="Arial" w:eastAsia="Arial" w:hAnsi="Arial" w:cs="Arial"/>
        </w:rPr>
        <w:t xml:space="preserve">. Copilot once again is not a viable option for sports betting </w:t>
      </w:r>
      <w:r w:rsidR="008803EF">
        <w:rPr>
          <w:rFonts w:ascii="Arial" w:eastAsia="Arial" w:hAnsi="Arial" w:cs="Arial"/>
        </w:rPr>
        <w:t>as</w:t>
      </w:r>
      <w:r w:rsidR="005660EB">
        <w:rPr>
          <w:rFonts w:ascii="Arial" w:eastAsia="Arial" w:hAnsi="Arial" w:cs="Arial"/>
        </w:rPr>
        <w:t xml:space="preserve"> </w:t>
      </w:r>
      <w:r w:rsidR="008803EF">
        <w:rPr>
          <w:rFonts w:ascii="Arial" w:eastAsia="Arial" w:hAnsi="Arial" w:cs="Arial"/>
        </w:rPr>
        <w:t>it had a $60 loss across the testing period.</w:t>
      </w:r>
    </w:p>
    <w:p w14:paraId="3B1E395D" w14:textId="318D4BA3" w:rsidR="00FC462E" w:rsidRDefault="007D65A7" w:rsidP="007A79CC">
      <w:pPr>
        <w:spacing w:line="480" w:lineRule="auto"/>
        <w:rPr>
          <w:rFonts w:ascii="Arial" w:eastAsia="Arial" w:hAnsi="Arial" w:cs="Arial"/>
        </w:rPr>
      </w:pPr>
      <w:r w:rsidRPr="007D65A7">
        <w:rPr>
          <w:rFonts w:ascii="Arial" w:eastAsia="Arial" w:hAnsi="Arial" w:cs="Arial"/>
        </w:rPr>
        <w:drawing>
          <wp:inline distT="0" distB="0" distL="0" distR="0" wp14:anchorId="149B8528" wp14:editId="412F31D3">
            <wp:extent cx="5943600" cy="2846070"/>
            <wp:effectExtent l="0" t="0" r="0" b="0"/>
            <wp:docPr id="157609133" name="Picture 3" descr="A graph with red and green squares&#10;&#10;AI-generated content may be incorrect.">
              <a:extLst xmlns:a="http://schemas.openxmlformats.org/drawingml/2006/main">
                <a:ext uri="{FF2B5EF4-FFF2-40B4-BE49-F238E27FC236}">
                  <a16:creationId xmlns:a16="http://schemas.microsoft.com/office/drawing/2014/main" id="{F93E4D9C-06E3-4E7E-4EAE-76628491D5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133" name="Picture 3" descr="A graph with red and green squares&#10;&#10;AI-generated content may be incorrect.">
                      <a:extLst>
                        <a:ext uri="{FF2B5EF4-FFF2-40B4-BE49-F238E27FC236}">
                          <a16:creationId xmlns:a16="http://schemas.microsoft.com/office/drawing/2014/main" id="{F93E4D9C-06E3-4E7E-4EAE-76628491D5B5}"/>
                        </a:ext>
                      </a:extLst>
                    </pic:cNvPr>
                    <pic:cNvPicPr>
                      <a:picLocks noChangeAspect="1"/>
                    </pic:cNvPicPr>
                  </pic:nvPicPr>
                  <pic:blipFill>
                    <a:blip r:embed="rId14"/>
                    <a:stretch>
                      <a:fillRect/>
                    </a:stretch>
                  </pic:blipFill>
                  <pic:spPr>
                    <a:xfrm>
                      <a:off x="0" y="0"/>
                      <a:ext cx="5943600" cy="2846070"/>
                    </a:xfrm>
                    <a:prstGeom prst="rect">
                      <a:avLst/>
                    </a:prstGeom>
                  </pic:spPr>
                </pic:pic>
              </a:graphicData>
            </a:graphic>
          </wp:inline>
        </w:drawing>
      </w:r>
    </w:p>
    <w:p w14:paraId="6FD539FC" w14:textId="28C2A8B7" w:rsidR="00A9543D" w:rsidRDefault="00A9543D" w:rsidP="007A79CC">
      <w:pPr>
        <w:spacing w:line="480" w:lineRule="auto"/>
        <w:rPr>
          <w:rFonts w:ascii="Arial" w:eastAsia="Arial" w:hAnsi="Arial" w:cs="Arial"/>
        </w:rPr>
      </w:pPr>
      <w:r>
        <w:rPr>
          <w:rFonts w:ascii="Arial" w:eastAsia="Arial" w:hAnsi="Arial" w:cs="Arial"/>
          <w:b/>
          <w:bCs/>
        </w:rPr>
        <w:lastRenderedPageBreak/>
        <w:t xml:space="preserve">Figure 5: Profits for each model across all 3 Input Types: </w:t>
      </w:r>
      <w:r>
        <w:rPr>
          <w:rFonts w:ascii="Arial" w:eastAsia="Arial" w:hAnsi="Arial" w:cs="Arial"/>
        </w:rPr>
        <w:t>Graph shows the average profit for each model across all 3 input types.</w:t>
      </w:r>
    </w:p>
    <w:p w14:paraId="3563A996" w14:textId="7FCEAF0B" w:rsidR="008803EF" w:rsidRPr="009A7B2D" w:rsidRDefault="00440130" w:rsidP="007A79CC">
      <w:pPr>
        <w:spacing w:line="480" w:lineRule="auto"/>
        <w:rPr>
          <w:rFonts w:ascii="Arial" w:eastAsia="Arial" w:hAnsi="Arial" w:cs="Arial"/>
        </w:rPr>
      </w:pPr>
      <w:r>
        <w:rPr>
          <w:rFonts w:ascii="Arial" w:eastAsia="Arial" w:hAnsi="Arial" w:cs="Arial"/>
        </w:rPr>
        <w:tab/>
        <w:t xml:space="preserve">Lastly, profits across all input types were analyzed, where it is shown that giving data is the most profitable, followed by </w:t>
      </w:r>
      <w:r w:rsidR="009A7B2D">
        <w:rPr>
          <w:rFonts w:ascii="Arial" w:eastAsia="Arial" w:hAnsi="Arial" w:cs="Arial"/>
        </w:rPr>
        <w:t>incorporating upsets, followed by models with nothing extra given or needed. (</w:t>
      </w:r>
      <w:r w:rsidR="009A7B2D">
        <w:rPr>
          <w:rFonts w:ascii="Arial" w:eastAsia="Arial" w:hAnsi="Arial" w:cs="Arial"/>
          <w:b/>
          <w:bCs/>
        </w:rPr>
        <w:t>Fig 6</w:t>
      </w:r>
      <w:r w:rsidR="009A7B2D">
        <w:rPr>
          <w:rFonts w:ascii="Arial" w:eastAsia="Arial" w:hAnsi="Arial" w:cs="Arial"/>
        </w:rPr>
        <w:t xml:space="preserve">). While this data seems significant at first glance, when context is taken, </w:t>
      </w:r>
      <w:r w:rsidR="00834DA3">
        <w:rPr>
          <w:rFonts w:ascii="Arial" w:eastAsia="Arial" w:hAnsi="Arial" w:cs="Arial"/>
        </w:rPr>
        <w:t>this</w:t>
      </w:r>
      <w:r w:rsidR="009A7B2D">
        <w:rPr>
          <w:rFonts w:ascii="Arial" w:eastAsia="Arial" w:hAnsi="Arial" w:cs="Arial"/>
        </w:rPr>
        <w:t xml:space="preserve"> data is skewed by copilot’s ineffectiveness.</w:t>
      </w:r>
    </w:p>
    <w:p w14:paraId="30003D89" w14:textId="6ACCCE0B" w:rsidR="00E92623" w:rsidRDefault="00FC462E" w:rsidP="007A79CC">
      <w:pPr>
        <w:spacing w:line="480" w:lineRule="auto"/>
        <w:rPr>
          <w:rFonts w:ascii="Arial" w:eastAsia="Arial" w:hAnsi="Arial" w:cs="Arial"/>
        </w:rPr>
      </w:pPr>
      <w:r w:rsidRPr="00FC462E">
        <w:rPr>
          <w:rFonts w:ascii="Arial" w:eastAsia="Arial" w:hAnsi="Arial" w:cs="Arial"/>
          <w:highlight w:val="yellow"/>
        </w:rPr>
        <w:drawing>
          <wp:inline distT="0" distB="0" distL="0" distR="0" wp14:anchorId="4E096A37" wp14:editId="68E56761">
            <wp:extent cx="5943600" cy="2700655"/>
            <wp:effectExtent l="0" t="0" r="0" b="4445"/>
            <wp:docPr id="1447074432" name="Picture 6" descr="A graph of green and red rectangles&#10;&#10;AI-generated content may be incorrect.">
              <a:extLst xmlns:a="http://schemas.openxmlformats.org/drawingml/2006/main">
                <a:ext uri="{FF2B5EF4-FFF2-40B4-BE49-F238E27FC236}">
                  <a16:creationId xmlns:a16="http://schemas.microsoft.com/office/drawing/2014/main" id="{D87F8EAA-F137-52FC-410F-2AD57E44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4432" name="Picture 6" descr="A graph of green and red rectangles&#10;&#10;AI-generated content may be incorrect.">
                      <a:extLst>
                        <a:ext uri="{FF2B5EF4-FFF2-40B4-BE49-F238E27FC236}">
                          <a16:creationId xmlns:a16="http://schemas.microsoft.com/office/drawing/2014/main" id="{D87F8EAA-F137-52FC-410F-2AD57E4454A3}"/>
                        </a:ext>
                      </a:extLst>
                    </pic:cNvPr>
                    <pic:cNvPicPr>
                      <a:picLocks noChangeAspect="1"/>
                    </pic:cNvPicPr>
                  </pic:nvPicPr>
                  <pic:blipFill>
                    <a:blip r:embed="rId15"/>
                    <a:stretch>
                      <a:fillRect/>
                    </a:stretch>
                  </pic:blipFill>
                  <pic:spPr>
                    <a:xfrm>
                      <a:off x="0" y="0"/>
                      <a:ext cx="5943600" cy="2700655"/>
                    </a:xfrm>
                    <a:prstGeom prst="rect">
                      <a:avLst/>
                    </a:prstGeom>
                  </pic:spPr>
                </pic:pic>
              </a:graphicData>
            </a:graphic>
          </wp:inline>
        </w:drawing>
      </w:r>
      <w:r w:rsidR="009714B8">
        <w:rPr>
          <w:rFonts w:ascii="Arial" w:eastAsia="Arial" w:hAnsi="Arial" w:cs="Arial"/>
          <w:b/>
          <w:bCs/>
        </w:rPr>
        <w:t xml:space="preserve">Figure </w:t>
      </w:r>
      <w:r w:rsidR="00A9543D">
        <w:rPr>
          <w:rFonts w:ascii="Arial" w:eastAsia="Arial" w:hAnsi="Arial" w:cs="Arial"/>
          <w:b/>
          <w:bCs/>
        </w:rPr>
        <w:t>6</w:t>
      </w:r>
      <w:r w:rsidR="009714B8">
        <w:rPr>
          <w:rFonts w:ascii="Arial" w:eastAsia="Arial" w:hAnsi="Arial" w:cs="Arial"/>
          <w:b/>
          <w:bCs/>
        </w:rPr>
        <w:t xml:space="preserve">: </w:t>
      </w:r>
      <w:r w:rsidR="00D70F4F">
        <w:rPr>
          <w:rFonts w:ascii="Arial" w:eastAsia="Arial" w:hAnsi="Arial" w:cs="Arial"/>
          <w:b/>
          <w:bCs/>
        </w:rPr>
        <w:t xml:space="preserve">Comparing profits for each prompt type </w:t>
      </w:r>
      <w:r w:rsidR="00A80D4A">
        <w:rPr>
          <w:rFonts w:ascii="Arial" w:eastAsia="Arial" w:hAnsi="Arial" w:cs="Arial"/>
        </w:rPr>
        <w:t>Graph shows the average profit of each prompt type, showcasing which was most effective.</w:t>
      </w:r>
    </w:p>
    <w:p w14:paraId="6C421054" w14:textId="47BC6AAE" w:rsidR="00C723D5" w:rsidRDefault="00C723D5" w:rsidP="007A79CC">
      <w:pPr>
        <w:spacing w:line="480" w:lineRule="auto"/>
        <w:rPr>
          <w:rFonts w:ascii="Arial" w:eastAsia="Arial" w:hAnsi="Arial" w:cs="Arial"/>
          <w:b/>
          <w:bCs/>
        </w:rPr>
      </w:pPr>
      <w:r>
        <w:rPr>
          <w:rFonts w:ascii="Arial" w:eastAsia="Arial" w:hAnsi="Arial" w:cs="Arial"/>
          <w:b/>
          <w:bCs/>
        </w:rPr>
        <w:t>Discussion</w:t>
      </w:r>
    </w:p>
    <w:p w14:paraId="441BE5AD" w14:textId="2C6A95F3" w:rsidR="00C723D5" w:rsidRDefault="00E14B57" w:rsidP="008C6961">
      <w:pPr>
        <w:spacing w:line="480" w:lineRule="auto"/>
        <w:ind w:firstLine="720"/>
        <w:rPr>
          <w:rFonts w:ascii="Arial" w:eastAsia="Arial" w:hAnsi="Arial" w:cs="Arial"/>
        </w:rPr>
      </w:pPr>
      <w:r>
        <w:rPr>
          <w:rFonts w:ascii="Arial" w:eastAsia="Arial" w:hAnsi="Arial" w:cs="Arial"/>
        </w:rPr>
        <w:t xml:space="preserve">These results clearly </w:t>
      </w:r>
      <w:r w:rsidR="008C6961">
        <w:rPr>
          <w:rFonts w:ascii="Arial" w:eastAsia="Arial" w:hAnsi="Arial" w:cs="Arial"/>
        </w:rPr>
        <w:t>show</w:t>
      </w:r>
      <w:r>
        <w:rPr>
          <w:rFonts w:ascii="Arial" w:eastAsia="Arial" w:hAnsi="Arial" w:cs="Arial"/>
        </w:rPr>
        <w:t xml:space="preserve"> that there is some </w:t>
      </w:r>
      <w:r w:rsidR="00C67E83">
        <w:rPr>
          <w:rFonts w:ascii="Arial" w:eastAsia="Arial" w:hAnsi="Arial" w:cs="Arial"/>
        </w:rPr>
        <w:t>value</w:t>
      </w:r>
      <w:r w:rsidR="00A062B0">
        <w:rPr>
          <w:rFonts w:ascii="Arial" w:eastAsia="Arial" w:hAnsi="Arial" w:cs="Arial"/>
        </w:rPr>
        <w:t xml:space="preserve"> </w:t>
      </w:r>
      <w:r w:rsidR="00C67E83">
        <w:rPr>
          <w:rFonts w:ascii="Arial" w:eastAsia="Arial" w:hAnsi="Arial" w:cs="Arial"/>
        </w:rPr>
        <w:t xml:space="preserve">in </w:t>
      </w:r>
      <w:r w:rsidR="00A062B0">
        <w:rPr>
          <w:rFonts w:ascii="Arial" w:eastAsia="Arial" w:hAnsi="Arial" w:cs="Arial"/>
        </w:rPr>
        <w:t>utilizing Large Language Models for prediction</w:t>
      </w:r>
      <w:r w:rsidR="0003532E">
        <w:rPr>
          <w:rFonts w:ascii="Arial" w:eastAsia="Arial" w:hAnsi="Arial" w:cs="Arial"/>
        </w:rPr>
        <w:t>, as two out of the three AIs chosen were seen to be consistently able to create profit across 115 games</w:t>
      </w:r>
      <w:r w:rsidR="00F82034">
        <w:rPr>
          <w:rFonts w:ascii="Arial" w:eastAsia="Arial" w:hAnsi="Arial" w:cs="Arial"/>
        </w:rPr>
        <w:t xml:space="preserve">. These results are incredibly interesting, as LLMs were not designed to predict at all, only to conversate and understand language. Why each of these models is more successful than others is a mystery without explicitly </w:t>
      </w:r>
      <w:r w:rsidR="00F82034">
        <w:rPr>
          <w:rFonts w:ascii="Arial" w:eastAsia="Arial" w:hAnsi="Arial" w:cs="Arial"/>
        </w:rPr>
        <w:lastRenderedPageBreak/>
        <w:t>knowing the inner workings of these models, but with this evidence it’s clear that AIs can be utilized to create profit.</w:t>
      </w:r>
      <w:r w:rsidR="002A6CDF">
        <w:rPr>
          <w:rFonts w:ascii="Arial" w:eastAsia="Arial" w:hAnsi="Arial" w:cs="Arial"/>
        </w:rPr>
        <w:t xml:space="preserve"> </w:t>
      </w:r>
      <w:r w:rsidR="00C574D5">
        <w:rPr>
          <w:rFonts w:ascii="Arial" w:eastAsia="Arial" w:hAnsi="Arial" w:cs="Arial"/>
        </w:rPr>
        <w:t>A previous experiment,</w:t>
      </w:r>
      <w:r w:rsidR="00C574D5" w:rsidRPr="00C574D5">
        <w:rPr>
          <w:rFonts w:ascii="Arial" w:eastAsia="Arial" w:hAnsi="Arial" w:cs="Arial"/>
        </w:rPr>
        <w:t xml:space="preserve"> conducted by Ondřej Hubáček , Gustav Šourek, Filip Železný and others </w:t>
      </w:r>
      <w:r w:rsidR="00C574D5">
        <w:rPr>
          <w:rFonts w:ascii="Arial" w:eastAsia="Arial" w:hAnsi="Arial" w:cs="Arial"/>
        </w:rPr>
        <w:fldChar w:fldCharType="begin"/>
      </w:r>
      <w:r w:rsidR="00C574D5">
        <w:rPr>
          <w:rFonts w:ascii="Arial" w:eastAsia="Arial" w:hAnsi="Arial" w:cs="Arial"/>
        </w:rPr>
        <w:instrText xml:space="preserve"> ADDIN ZOTERO_ITEM CSL_CITATION {"citationID":"cHw8muk7","properties":{"formattedCitation":"[5]","plainCitation":"[5]","noteIndex":0},"citationItems":[{"id":4,"uris":["http://zotero.org/users/local/W3q7EQfD/items/TYGWEH2N"],"itemData":{"id":4,"type":"article-journal","abstract":"We introduce a forecasting system designed to profit from sports-betting market using machine learning. We contribute three main novel ingredients. First, previous attempts to learn models for match-outcome prediction maximized the model’s predictive accuracy as the single criterion. Unlike these approaches, we also reduce the model’s correlation with the bookmaker’s predictions available through the published odds. We show that such an optimized model allows for better profit generation, and the approach is thus a way to ‘exploit’ the bookmaker. The second novelty is in the application of convolutional neural networks for match outcome prediction. The convolution layer enables to leverage a vast number of player-related statistics on its input. Thirdly, we adopt elements of the modern portfolio theory to design a strategy for bet distribution according to the odds and model predictions, trading off profit expectation and variance optimally. These three ingredients combine towards a betting method yielding positive cumulative profits in experiments with NBA data from seasons 2007–2014 systematically, as opposed to alternative methods tested.","container-title":"International Journal of Forecasting","DOI":"10.1016/j.ijforecast.2019.01.001","ISSN":"0169-2070","issue":"2","journalAbbreviation":"International Journal of Forecasting","page":"783-796","source":"ScienceDirect","title":"Exploiting sports-betting market using machine learning","volume":"35","author":[{"family":"Hubáček","given":"Ondřej"},{"family":"Šourek","given":"Gustav"},{"family":"Železný","given":"Filip"}],"issued":{"date-parts":[["2019",4,1]]}}}],"schema":"https://github.com/citation-style-language/schema/raw/master/csl-citation.json"} </w:instrText>
      </w:r>
      <w:r w:rsidR="00C574D5">
        <w:rPr>
          <w:rFonts w:ascii="Arial" w:eastAsia="Arial" w:hAnsi="Arial" w:cs="Arial"/>
        </w:rPr>
        <w:fldChar w:fldCharType="separate"/>
      </w:r>
      <w:r w:rsidR="00C574D5" w:rsidRPr="00C574D5">
        <w:rPr>
          <w:rFonts w:ascii="Arial" w:hAnsi="Arial" w:cs="Arial"/>
        </w:rPr>
        <w:t>[5]</w:t>
      </w:r>
      <w:r w:rsidR="00C574D5">
        <w:rPr>
          <w:rFonts w:ascii="Arial" w:eastAsia="Arial" w:hAnsi="Arial" w:cs="Arial"/>
        </w:rPr>
        <w:fldChar w:fldCharType="end"/>
      </w:r>
      <w:r w:rsidR="00DE24C8">
        <w:rPr>
          <w:rFonts w:ascii="Arial" w:eastAsia="Arial" w:hAnsi="Arial" w:cs="Arial"/>
        </w:rPr>
        <w:t>, found that models using machine learning could be profitable when predicting NBA games</w:t>
      </w:r>
      <w:r w:rsidR="00AE5081">
        <w:rPr>
          <w:rFonts w:ascii="Arial" w:eastAsia="Arial" w:hAnsi="Arial" w:cs="Arial"/>
        </w:rPr>
        <w:t xml:space="preserve">. </w:t>
      </w:r>
      <w:r w:rsidR="00F82034">
        <w:rPr>
          <w:rFonts w:ascii="Arial" w:eastAsia="Arial" w:hAnsi="Arial" w:cs="Arial"/>
        </w:rPr>
        <w:t xml:space="preserve">This model was explicitly created to make predictions and bets, and while it is more successful than the LLMs chosen, the fact that both are profitable </w:t>
      </w:r>
      <w:r w:rsidR="008C6961">
        <w:rPr>
          <w:rFonts w:ascii="Arial" w:eastAsia="Arial" w:hAnsi="Arial" w:cs="Arial"/>
        </w:rPr>
        <w:t>in theory is incredibly interesting.</w:t>
      </w:r>
    </w:p>
    <w:p w14:paraId="77A6B19E" w14:textId="4711F638" w:rsidR="00C574D5" w:rsidRDefault="00CD0924" w:rsidP="007A79CC">
      <w:pPr>
        <w:spacing w:line="480" w:lineRule="auto"/>
        <w:rPr>
          <w:rFonts w:ascii="Arial" w:eastAsia="Arial" w:hAnsi="Arial" w:cs="Arial"/>
        </w:rPr>
      </w:pPr>
      <w:r>
        <w:rPr>
          <w:rFonts w:ascii="Arial" w:eastAsia="Arial" w:hAnsi="Arial" w:cs="Arial"/>
        </w:rPr>
        <w:tab/>
      </w:r>
      <w:r w:rsidR="000B540D">
        <w:rPr>
          <w:rFonts w:ascii="Arial" w:eastAsia="Arial" w:hAnsi="Arial" w:cs="Arial"/>
        </w:rPr>
        <w:t>The results from this study will</w:t>
      </w:r>
      <w:r w:rsidR="00F51739">
        <w:rPr>
          <w:rFonts w:ascii="Arial" w:eastAsia="Arial" w:hAnsi="Arial" w:cs="Arial"/>
        </w:rPr>
        <w:t xml:space="preserve"> hopefully</w:t>
      </w:r>
      <w:r w:rsidR="000B540D">
        <w:rPr>
          <w:rFonts w:ascii="Arial" w:eastAsia="Arial" w:hAnsi="Arial" w:cs="Arial"/>
        </w:rPr>
        <w:t xml:space="preserve"> be incredibly useful </w:t>
      </w:r>
      <w:r w:rsidR="00875DC3">
        <w:rPr>
          <w:rFonts w:ascii="Arial" w:eastAsia="Arial" w:hAnsi="Arial" w:cs="Arial"/>
        </w:rPr>
        <w:t>for helping not only new sports bettors</w:t>
      </w:r>
      <w:r w:rsidR="00F51739">
        <w:rPr>
          <w:rFonts w:ascii="Arial" w:eastAsia="Arial" w:hAnsi="Arial" w:cs="Arial"/>
        </w:rPr>
        <w:t xml:space="preserve"> make </w:t>
      </w:r>
      <w:r w:rsidR="00CC5794">
        <w:rPr>
          <w:rFonts w:ascii="Arial" w:eastAsia="Arial" w:hAnsi="Arial" w:cs="Arial"/>
        </w:rPr>
        <w:t>profits but</w:t>
      </w:r>
      <w:r w:rsidR="00875DC3">
        <w:rPr>
          <w:rFonts w:ascii="Arial" w:eastAsia="Arial" w:hAnsi="Arial" w:cs="Arial"/>
        </w:rPr>
        <w:t xml:space="preserve"> </w:t>
      </w:r>
      <w:r w:rsidR="00F51739">
        <w:rPr>
          <w:rFonts w:ascii="Arial" w:eastAsia="Arial" w:hAnsi="Arial" w:cs="Arial"/>
        </w:rPr>
        <w:t xml:space="preserve">will help experienced sports bettors </w:t>
      </w:r>
      <w:r w:rsidR="00C97F9E">
        <w:rPr>
          <w:rFonts w:ascii="Arial" w:eastAsia="Arial" w:hAnsi="Arial" w:cs="Arial"/>
        </w:rPr>
        <w:t xml:space="preserve">make more informed decisions as well. With the recent </w:t>
      </w:r>
      <w:r w:rsidR="00CC5794">
        <w:rPr>
          <w:rFonts w:ascii="Arial" w:eastAsia="Arial" w:hAnsi="Arial" w:cs="Arial"/>
        </w:rPr>
        <w:t>rise</w:t>
      </w:r>
      <w:r w:rsidR="00C97F9E">
        <w:rPr>
          <w:rFonts w:ascii="Arial" w:eastAsia="Arial" w:hAnsi="Arial" w:cs="Arial"/>
        </w:rPr>
        <w:t xml:space="preserve"> of AI</w:t>
      </w:r>
      <w:r w:rsidR="00CC5794">
        <w:rPr>
          <w:rFonts w:ascii="Arial" w:eastAsia="Arial" w:hAnsi="Arial" w:cs="Arial"/>
        </w:rPr>
        <w:t xml:space="preserve">, it previously would have been difficult to know which AI is most trustworthy and effective for predicting matchups. In addition, </w:t>
      </w:r>
      <w:r w:rsidR="001858DE">
        <w:rPr>
          <w:rFonts w:ascii="Arial" w:eastAsia="Arial" w:hAnsi="Arial" w:cs="Arial"/>
        </w:rPr>
        <w:t xml:space="preserve">it is </w:t>
      </w:r>
      <w:r w:rsidR="002F73CF">
        <w:rPr>
          <w:rFonts w:ascii="Arial" w:eastAsia="Arial" w:hAnsi="Arial" w:cs="Arial"/>
        </w:rPr>
        <w:t>clearer</w:t>
      </w:r>
      <w:r w:rsidR="001858DE">
        <w:rPr>
          <w:rFonts w:ascii="Arial" w:eastAsia="Arial" w:hAnsi="Arial" w:cs="Arial"/>
        </w:rPr>
        <w:t xml:space="preserve"> what should be given and asked of the AI’s being used to render them more effective. Although the data and results gathered are no doubt significant, </w:t>
      </w:r>
      <w:r w:rsidR="001348CF">
        <w:rPr>
          <w:rFonts w:ascii="Arial" w:eastAsia="Arial" w:hAnsi="Arial" w:cs="Arial"/>
        </w:rPr>
        <w:t>there are some limitations</w:t>
      </w:r>
      <w:r w:rsidR="00791349">
        <w:rPr>
          <w:rFonts w:ascii="Arial" w:eastAsia="Arial" w:hAnsi="Arial" w:cs="Arial"/>
        </w:rPr>
        <w:t xml:space="preserve"> that are important. Firstly, </w:t>
      </w:r>
      <w:r w:rsidR="004126D5">
        <w:rPr>
          <w:rFonts w:ascii="Arial" w:eastAsia="Arial" w:hAnsi="Arial" w:cs="Arial"/>
        </w:rPr>
        <w:t xml:space="preserve">the sample size for both the </w:t>
      </w:r>
      <w:r w:rsidR="00101848">
        <w:rPr>
          <w:rFonts w:ascii="Arial" w:eastAsia="Arial" w:hAnsi="Arial" w:cs="Arial"/>
        </w:rPr>
        <w:t>number</w:t>
      </w:r>
      <w:r w:rsidR="004126D5">
        <w:rPr>
          <w:rFonts w:ascii="Arial" w:eastAsia="Arial" w:hAnsi="Arial" w:cs="Arial"/>
        </w:rPr>
        <w:t xml:space="preserve"> of games and the date range for the games was small</w:t>
      </w:r>
      <w:r w:rsidR="00EC42AF">
        <w:rPr>
          <w:rFonts w:ascii="Arial" w:eastAsia="Arial" w:hAnsi="Arial" w:cs="Arial"/>
        </w:rPr>
        <w:t>. This small sample size means th</w:t>
      </w:r>
      <w:r w:rsidR="008A3534">
        <w:rPr>
          <w:rFonts w:ascii="Arial" w:eastAsia="Arial" w:hAnsi="Arial" w:cs="Arial"/>
        </w:rPr>
        <w:t xml:space="preserve">is experiment should be </w:t>
      </w:r>
      <w:r w:rsidR="00C8412A">
        <w:rPr>
          <w:rFonts w:ascii="Arial" w:eastAsia="Arial" w:hAnsi="Arial" w:cs="Arial"/>
        </w:rPr>
        <w:t xml:space="preserve">repeated </w:t>
      </w:r>
      <w:r w:rsidR="00101848">
        <w:rPr>
          <w:rFonts w:ascii="Arial" w:eastAsia="Arial" w:hAnsi="Arial" w:cs="Arial"/>
        </w:rPr>
        <w:t>to</w:t>
      </w:r>
      <w:r w:rsidR="00C8412A">
        <w:rPr>
          <w:rFonts w:ascii="Arial" w:eastAsia="Arial" w:hAnsi="Arial" w:cs="Arial"/>
        </w:rPr>
        <w:t xml:space="preserve"> verify the results. Secondly</w:t>
      </w:r>
      <w:r w:rsidR="00E554D5">
        <w:rPr>
          <w:rFonts w:ascii="Arial" w:eastAsia="Arial" w:hAnsi="Arial" w:cs="Arial"/>
        </w:rPr>
        <w:t xml:space="preserve">, this study was only done of NBA </w:t>
      </w:r>
      <w:r w:rsidR="00BA1FAE">
        <w:rPr>
          <w:rFonts w:ascii="Arial" w:eastAsia="Arial" w:hAnsi="Arial" w:cs="Arial"/>
        </w:rPr>
        <w:t>games and</w:t>
      </w:r>
      <w:r w:rsidR="00E554D5">
        <w:rPr>
          <w:rFonts w:ascii="Arial" w:eastAsia="Arial" w:hAnsi="Arial" w:cs="Arial"/>
        </w:rPr>
        <w:t xml:space="preserve"> purely </w:t>
      </w:r>
      <w:r w:rsidR="00101848">
        <w:rPr>
          <w:rFonts w:ascii="Arial" w:eastAsia="Arial" w:hAnsi="Arial" w:cs="Arial"/>
        </w:rPr>
        <w:t>focused on the outcome</w:t>
      </w:r>
      <w:r w:rsidR="00AB768E">
        <w:rPr>
          <w:rFonts w:ascii="Arial" w:eastAsia="Arial" w:hAnsi="Arial" w:cs="Arial"/>
        </w:rPr>
        <w:t xml:space="preserve">. Because of this, a conclusion </w:t>
      </w:r>
      <w:r w:rsidR="00BA1FAE">
        <w:rPr>
          <w:rFonts w:ascii="Arial" w:eastAsia="Arial" w:hAnsi="Arial" w:cs="Arial"/>
        </w:rPr>
        <w:t>cannot</w:t>
      </w:r>
      <w:r w:rsidR="00AB768E">
        <w:rPr>
          <w:rFonts w:ascii="Arial" w:eastAsia="Arial" w:hAnsi="Arial" w:cs="Arial"/>
        </w:rPr>
        <w:t xml:space="preserve"> be made on the efficacy of AI in sports betting as a whole, </w:t>
      </w:r>
      <w:r w:rsidR="00794B90">
        <w:rPr>
          <w:rFonts w:ascii="Arial" w:eastAsia="Arial" w:hAnsi="Arial" w:cs="Arial"/>
        </w:rPr>
        <w:t xml:space="preserve">a conclusion can only be made on the </w:t>
      </w:r>
      <w:r w:rsidR="004E4196">
        <w:rPr>
          <w:rFonts w:ascii="Arial" w:eastAsia="Arial" w:hAnsi="Arial" w:cs="Arial"/>
        </w:rPr>
        <w:t>efficacy of AI with regards to predicting winners of NBA games.</w:t>
      </w:r>
    </w:p>
    <w:p w14:paraId="57A93A8C" w14:textId="71A68504" w:rsidR="00BF2B51" w:rsidRDefault="00BF2B51" w:rsidP="007A79CC">
      <w:pPr>
        <w:spacing w:line="480" w:lineRule="auto"/>
        <w:rPr>
          <w:rFonts w:ascii="Arial" w:eastAsia="Arial" w:hAnsi="Arial" w:cs="Arial"/>
        </w:rPr>
      </w:pPr>
      <w:r>
        <w:rPr>
          <w:rFonts w:ascii="Arial" w:eastAsia="Arial" w:hAnsi="Arial" w:cs="Arial"/>
        </w:rPr>
        <w:tab/>
        <w:t xml:space="preserve">There are many avenues </w:t>
      </w:r>
      <w:r w:rsidR="00B64454">
        <w:rPr>
          <w:rFonts w:ascii="Arial" w:eastAsia="Arial" w:hAnsi="Arial" w:cs="Arial"/>
        </w:rPr>
        <w:t xml:space="preserve">for extensions of this work that can be explored. </w:t>
      </w:r>
      <w:r w:rsidR="00862DE1">
        <w:rPr>
          <w:rFonts w:ascii="Arial" w:eastAsia="Arial" w:hAnsi="Arial" w:cs="Arial"/>
        </w:rPr>
        <w:t xml:space="preserve">The experiment </w:t>
      </w:r>
      <w:r w:rsidR="00B64454" w:rsidRPr="00B64454">
        <w:rPr>
          <w:rFonts w:ascii="Arial" w:eastAsia="Arial" w:hAnsi="Arial" w:cs="Arial"/>
        </w:rPr>
        <w:t xml:space="preserve">done by Louis Rosenberg and Gregg Willcox [6] </w:t>
      </w:r>
      <w:r w:rsidR="00DC23F5">
        <w:rPr>
          <w:rFonts w:ascii="Arial" w:eastAsia="Arial" w:hAnsi="Arial" w:cs="Arial"/>
        </w:rPr>
        <w:t xml:space="preserve">could possibly be replicated, instead focusing </w:t>
      </w:r>
      <w:r w:rsidR="00FE6C94">
        <w:rPr>
          <w:rFonts w:ascii="Arial" w:eastAsia="Arial" w:hAnsi="Arial" w:cs="Arial"/>
        </w:rPr>
        <w:t xml:space="preserve">on NBA games instead of NHL games. </w:t>
      </w:r>
      <w:r w:rsidR="00AC7B0E">
        <w:rPr>
          <w:rFonts w:ascii="Arial" w:eastAsia="Arial" w:hAnsi="Arial" w:cs="Arial"/>
        </w:rPr>
        <w:t xml:space="preserve">Another study done by </w:t>
      </w:r>
      <w:r w:rsidR="00AC7B0E" w:rsidRPr="00AC7B0E">
        <w:rPr>
          <w:rFonts w:ascii="Arial" w:eastAsia="Arial" w:hAnsi="Arial" w:cs="Arial"/>
        </w:rPr>
        <w:t>René Manassé Galekwa,</w:t>
      </w:r>
      <w:r w:rsidR="00AC7B0E">
        <w:rPr>
          <w:rFonts w:ascii="Arial" w:eastAsia="Arial" w:hAnsi="Arial" w:cs="Arial"/>
        </w:rPr>
        <w:t xml:space="preserve"> </w:t>
      </w:r>
      <w:r w:rsidR="0058591D" w:rsidRPr="0058591D">
        <w:rPr>
          <w:rFonts w:ascii="Arial" w:eastAsia="Arial" w:hAnsi="Arial" w:cs="Arial"/>
        </w:rPr>
        <w:t>Jean Marie Tshimula</w:t>
      </w:r>
      <w:r w:rsidR="0058591D">
        <w:rPr>
          <w:rFonts w:ascii="Arial" w:eastAsia="Arial" w:hAnsi="Arial" w:cs="Arial"/>
        </w:rPr>
        <w:t xml:space="preserve">, </w:t>
      </w:r>
      <w:r w:rsidR="0058591D" w:rsidRPr="0058591D">
        <w:rPr>
          <w:rFonts w:ascii="Arial" w:eastAsia="Arial" w:hAnsi="Arial" w:cs="Arial"/>
        </w:rPr>
        <w:t>Etienne Gael Tajeuna</w:t>
      </w:r>
      <w:r w:rsidR="0058591D">
        <w:rPr>
          <w:rFonts w:ascii="Arial" w:eastAsia="Arial" w:hAnsi="Arial" w:cs="Arial"/>
        </w:rPr>
        <w:t xml:space="preserve">, and </w:t>
      </w:r>
      <w:r w:rsidR="00986D96" w:rsidRPr="00986D96">
        <w:rPr>
          <w:rFonts w:ascii="Arial" w:eastAsia="Arial" w:hAnsi="Arial" w:cs="Arial"/>
        </w:rPr>
        <w:lastRenderedPageBreak/>
        <w:t>Kyamakya Kyandoghere</w:t>
      </w:r>
      <w:r w:rsidR="00986D96">
        <w:rPr>
          <w:rFonts w:ascii="Arial" w:eastAsia="Arial" w:hAnsi="Arial" w:cs="Arial"/>
        </w:rPr>
        <w:t xml:space="preserve"> </w:t>
      </w:r>
      <w:r w:rsidR="00986D96">
        <w:rPr>
          <w:rFonts w:ascii="Arial" w:eastAsia="Arial" w:hAnsi="Arial" w:cs="Arial"/>
        </w:rPr>
        <w:fldChar w:fldCharType="begin"/>
      </w:r>
      <w:r w:rsidR="00986D96">
        <w:rPr>
          <w:rFonts w:ascii="Arial" w:eastAsia="Arial" w:hAnsi="Arial" w:cs="Arial"/>
        </w:rPr>
        <w:instrText xml:space="preserve"> ADDIN ZOTERO_ITEM CSL_CITATION {"citationID":"XCE4APp0","properties":{"formattedCitation":"[7]","plainCitation":"[7]","noteIndex":0},"citationItems":[{"id":26,"uris":["http://zotero.org/users/local/W3q7EQfD/items/86GV2C55"],"itemData":{"id":26,"type":"article","abstract":"The sports betting industry has experienced rapid growth, driven largely by technological advancements and the proliferation of online platforms. Machine learning (ML) has played a pivotal role in the transformation of this sector by enabling more accurate predictions, dynamic odds-setting, and enhanced risk management for both bookmakers and bettors. This systematic review explores various ML techniques, including support vector machines, random forests, and neural networks, as applied in different sports such as soccer, basketball, tennis, and cricket. These models utilize historical data, in-game statistics, and real-time information to optimize betting strategies and identify value bets, ultimately improving profitability. For bookmakers, ML facilitates dynamic odds adjustment and effective risk management, while bettors leverage data-driven insights to exploit market inefficiencies. This review also underscores the role of ML in fraud detection, where anomaly detection models are used to identify suspicious betting patterns. Despite these advancements, challenges such as data quality, real-time decision-making, and the inherent unpredictability of sports outcomes remain. Ethical concerns related to transparency and fairness are also of significant importance. Future research should focus on developing adaptive models that integrate multimodal data and manage risk in a manner akin to financial portfolios. This review provides a comprehensive examination of the current applications of ML in sports betting, and highlights both the potential and the limitations of these technologies.","DOI":"10.48550/arXiv.2410.21484","note":"arXiv:2410.21484 [cs]","number":"arXiv:2410.21484","publisher":"arXiv","source":"arXiv.org","title":"A Systematic Review of Machine Learning in Sports Betting: Techniques, Challenges, and Future Directions","title-short":"A Systematic Review of Machine Learning in Sports Betting","URL":"http://arxiv.org/abs/2410.21484","author":[{"family":"Galekwa","given":"René Manassé"},{"family":"Tshimula","given":"Jean Marie"},{"family":"Tajeuna","given":"Etienne Gael"},{"family":"Kyandoghere","given":"Kyamakya"}],"accessed":{"date-parts":[["2025",4,22]]},"issued":{"date-parts":[["2024",10,28]]}}}],"schema":"https://github.com/citation-style-language/schema/raw/master/csl-citation.json"} </w:instrText>
      </w:r>
      <w:r w:rsidR="00986D96">
        <w:rPr>
          <w:rFonts w:ascii="Arial" w:eastAsia="Arial" w:hAnsi="Arial" w:cs="Arial"/>
        </w:rPr>
        <w:fldChar w:fldCharType="separate"/>
      </w:r>
      <w:r w:rsidR="00986D96" w:rsidRPr="00986D96">
        <w:rPr>
          <w:rFonts w:ascii="Arial" w:hAnsi="Arial" w:cs="Arial"/>
        </w:rPr>
        <w:t>[7]</w:t>
      </w:r>
      <w:r w:rsidR="00986D96">
        <w:rPr>
          <w:rFonts w:ascii="Arial" w:eastAsia="Arial" w:hAnsi="Arial" w:cs="Arial"/>
        </w:rPr>
        <w:fldChar w:fldCharType="end"/>
      </w:r>
      <w:r w:rsidR="0057383C">
        <w:rPr>
          <w:rFonts w:ascii="Arial" w:eastAsia="Arial" w:hAnsi="Arial" w:cs="Arial"/>
        </w:rPr>
        <w:t xml:space="preserve"> </w:t>
      </w:r>
      <w:r w:rsidR="000308A7">
        <w:rPr>
          <w:rFonts w:ascii="Arial" w:eastAsia="Arial" w:hAnsi="Arial" w:cs="Arial"/>
        </w:rPr>
        <w:t>proposes that future AI models should treat sports betting</w:t>
      </w:r>
      <w:r w:rsidR="00A90662">
        <w:rPr>
          <w:rFonts w:ascii="Arial" w:eastAsia="Arial" w:hAnsi="Arial" w:cs="Arial"/>
        </w:rPr>
        <w:t xml:space="preserve"> like a financial portfolio, and optimize the models to minimize risk. </w:t>
      </w:r>
      <w:r w:rsidR="00836FA9">
        <w:rPr>
          <w:rFonts w:ascii="Arial" w:eastAsia="Arial" w:hAnsi="Arial" w:cs="Arial"/>
        </w:rPr>
        <w:t>A model created with these design philosophies in mind</w:t>
      </w:r>
      <w:r w:rsidR="00FA16B1">
        <w:rPr>
          <w:rFonts w:ascii="Arial" w:eastAsia="Arial" w:hAnsi="Arial" w:cs="Arial"/>
        </w:rPr>
        <w:t xml:space="preserve"> could be extremely useful and effective, so this avenue should be explored</w:t>
      </w:r>
      <w:r w:rsidR="009B32A0">
        <w:rPr>
          <w:rFonts w:ascii="Arial" w:eastAsia="Arial" w:hAnsi="Arial" w:cs="Arial"/>
        </w:rPr>
        <w:t xml:space="preserve">. </w:t>
      </w:r>
      <w:r w:rsidR="007B7B41">
        <w:rPr>
          <w:rFonts w:ascii="Arial" w:eastAsia="Arial" w:hAnsi="Arial" w:cs="Arial"/>
        </w:rPr>
        <w:t xml:space="preserve">There is one more, slightly different, avenue that could be explored. </w:t>
      </w:r>
      <w:r w:rsidR="00EF28E4">
        <w:rPr>
          <w:rFonts w:ascii="Arial" w:eastAsia="Arial" w:hAnsi="Arial" w:cs="Arial"/>
        </w:rPr>
        <w:t xml:space="preserve">A paper done by </w:t>
      </w:r>
      <w:r w:rsidR="00EF28E4" w:rsidRPr="00EF28E4">
        <w:rPr>
          <w:rFonts w:ascii="Arial" w:eastAsia="Arial" w:hAnsi="Arial" w:cs="Arial"/>
        </w:rPr>
        <w:t>Aladár Kollá</w:t>
      </w:r>
      <w:r w:rsidR="00EF28E4">
        <w:rPr>
          <w:rFonts w:ascii="Arial" w:eastAsia="Arial" w:hAnsi="Arial" w:cs="Arial"/>
        </w:rPr>
        <w:t>r</w:t>
      </w:r>
      <w:r w:rsidR="007B7B41">
        <w:rPr>
          <w:rFonts w:ascii="Arial" w:eastAsia="Arial" w:hAnsi="Arial" w:cs="Arial"/>
        </w:rPr>
        <w:t xml:space="preserve"> </w:t>
      </w:r>
      <w:r w:rsidR="006F25BE">
        <w:rPr>
          <w:rFonts w:ascii="Arial" w:eastAsia="Arial" w:hAnsi="Arial" w:cs="Arial"/>
        </w:rPr>
        <w:fldChar w:fldCharType="begin"/>
      </w:r>
      <w:r w:rsidR="006F25BE">
        <w:rPr>
          <w:rFonts w:ascii="Arial" w:eastAsia="Arial" w:hAnsi="Arial" w:cs="Arial"/>
        </w:rPr>
        <w:instrText xml:space="preserve"> ADDIN ZOTERO_ITEM CSL_CITATION {"citationID":"rOR5MDjW","properties":{"formattedCitation":"[8]","plainCitation":"[8]","noteIndex":0},"citationItems":[{"id":30,"uris":["http://zotero.org/users/local/W3q7EQfD/items/IP9RW4P5"],"itemData":{"id":30,"type":"article","abstract":"In today's modern world, sports generate a great deal of data about each athlete, team, event, and season. Many people, from spectators to bettors, find it fascinating to predict the outcomes of sporting events. With the available data, the sports betting industry is turning to Artificial Intelligence. Working with a great deal of data and information is needed in sports betting all over the world. Artificial intelligence and machine learning are assisting in the prediction of sporting trends. The true influence of technology is felt as it offers these observations in real -time, which can have an impact on important factors in betting. An artificial neural network is made up of several small, interconnected processors called neurons, which are similar to the biological neurons in the brain. In ANN framework, MLP, the most applicable NN algorithm, are generally selected as the best model for predicting the outcomes of football matches. This review also discussed another common technique of modern intelligent technique, namely Support Vector Machines (SVM). Lastly, we also discussed the Markov chain to predict the result of a sport. Markov chain is the sequence or chain from which the next sample from this state space is sampled.","DOI":"10.31219/osf.io/mr2v3","language":"en","license":"https://creativecommons.org/licenses/by/4.0/legalcode","publisher":"Open Science Framework","source":"DOI.org (Crossref)","title":"Betting models using AI: A review on ANN, SVM, and Markov Chain","title-short":"Betting models using AI","URL":"https://osf.io/mr2v3","author":[{"family":"Kollár","given":"Aladár"}],"accessed":{"date-parts":[["2025",4,22]]},"issued":{"date-parts":[["2021",3,21]]}}}],"schema":"https://github.com/citation-style-language/schema/raw/master/csl-citation.json"} </w:instrText>
      </w:r>
      <w:r w:rsidR="006F25BE">
        <w:rPr>
          <w:rFonts w:ascii="Arial" w:eastAsia="Arial" w:hAnsi="Arial" w:cs="Arial"/>
        </w:rPr>
        <w:fldChar w:fldCharType="separate"/>
      </w:r>
      <w:r w:rsidR="006F25BE" w:rsidRPr="006F25BE">
        <w:rPr>
          <w:rFonts w:ascii="Arial" w:hAnsi="Arial" w:cs="Arial"/>
        </w:rPr>
        <w:t>[8]</w:t>
      </w:r>
      <w:r w:rsidR="006F25BE">
        <w:rPr>
          <w:rFonts w:ascii="Arial" w:eastAsia="Arial" w:hAnsi="Arial" w:cs="Arial"/>
        </w:rPr>
        <w:fldChar w:fldCharType="end"/>
      </w:r>
      <w:r w:rsidR="006F25BE">
        <w:rPr>
          <w:rFonts w:ascii="Arial" w:eastAsia="Arial" w:hAnsi="Arial" w:cs="Arial"/>
        </w:rPr>
        <w:t xml:space="preserve"> </w:t>
      </w:r>
      <w:r w:rsidR="007B7B41">
        <w:rPr>
          <w:rFonts w:ascii="Arial" w:eastAsia="Arial" w:hAnsi="Arial" w:cs="Arial"/>
        </w:rPr>
        <w:t xml:space="preserve">explains </w:t>
      </w:r>
      <w:r w:rsidR="00DD012D">
        <w:rPr>
          <w:rFonts w:ascii="Arial" w:eastAsia="Arial" w:hAnsi="Arial" w:cs="Arial"/>
        </w:rPr>
        <w:t xml:space="preserve">3 types of machine learning models, ANN, SVM and Markov Chain with respect to sports betting. </w:t>
      </w:r>
      <w:r w:rsidR="00450C8F">
        <w:rPr>
          <w:rFonts w:ascii="Arial" w:eastAsia="Arial" w:hAnsi="Arial" w:cs="Arial"/>
        </w:rPr>
        <w:t xml:space="preserve">A study </w:t>
      </w:r>
      <w:r w:rsidR="00AF46FB">
        <w:rPr>
          <w:rFonts w:ascii="Arial" w:eastAsia="Arial" w:hAnsi="Arial" w:cs="Arial"/>
        </w:rPr>
        <w:t>comparing</w:t>
      </w:r>
      <w:r w:rsidR="00450C8F">
        <w:rPr>
          <w:rFonts w:ascii="Arial" w:eastAsia="Arial" w:hAnsi="Arial" w:cs="Arial"/>
        </w:rPr>
        <w:t xml:space="preserve"> these 3 types of models to see which is most effective for predicting NBA games would be incredibly interesting and impactful.</w:t>
      </w:r>
    </w:p>
    <w:p w14:paraId="746ABCBB" w14:textId="485A2AD8" w:rsidR="004B1BE8" w:rsidRDefault="00D156F7" w:rsidP="007A79CC">
      <w:pPr>
        <w:spacing w:line="480" w:lineRule="auto"/>
        <w:rPr>
          <w:rFonts w:ascii="Arial" w:eastAsia="Arial" w:hAnsi="Arial" w:cs="Arial"/>
        </w:rPr>
      </w:pPr>
      <w:r>
        <w:rPr>
          <w:rFonts w:ascii="Arial" w:eastAsia="Arial" w:hAnsi="Arial" w:cs="Arial"/>
        </w:rPr>
        <w:tab/>
      </w:r>
      <w:r w:rsidR="004B1BE8">
        <w:rPr>
          <w:rFonts w:ascii="Arial" w:eastAsia="Arial" w:hAnsi="Arial" w:cs="Arial"/>
        </w:rPr>
        <w:t>The goal of this paper was to see if utilizing Large Language models was viable and profitable for sports betting</w:t>
      </w:r>
      <w:r w:rsidR="000B4051">
        <w:rPr>
          <w:rFonts w:ascii="Arial" w:eastAsia="Arial" w:hAnsi="Arial" w:cs="Arial"/>
        </w:rPr>
        <w:t>. Through careful testing of three separate AI LLMs, Meta, Gemini, and Copilot</w:t>
      </w:r>
      <w:r w:rsidR="00FC559E">
        <w:rPr>
          <w:rFonts w:ascii="Arial" w:eastAsia="Arial" w:hAnsi="Arial" w:cs="Arial"/>
        </w:rPr>
        <w:t>, it was shown that LLM can be incredibly effective and profitable. Meta specifically showed a significant amount of promise when analyzing results, while Copilot performed very poorly.</w:t>
      </w:r>
      <w:r w:rsidR="00181CB8">
        <w:rPr>
          <w:rFonts w:ascii="Arial" w:eastAsia="Arial" w:hAnsi="Arial" w:cs="Arial"/>
        </w:rPr>
        <w:t xml:space="preserve"> On top of these findings, it was clear that giving extra data to these models often harbored good results</w:t>
      </w:r>
      <w:r w:rsidR="00604B1F">
        <w:rPr>
          <w:rFonts w:ascii="Arial" w:eastAsia="Arial" w:hAnsi="Arial" w:cs="Arial"/>
        </w:rPr>
        <w:t xml:space="preserve">. Future studies may want to explore more drastic prompt </w:t>
      </w:r>
      <w:r w:rsidR="006507CF">
        <w:rPr>
          <w:rFonts w:ascii="Arial" w:eastAsia="Arial" w:hAnsi="Arial" w:cs="Arial"/>
        </w:rPr>
        <w:t>engineering or</w:t>
      </w:r>
      <w:r w:rsidR="00604B1F">
        <w:rPr>
          <w:rFonts w:ascii="Arial" w:eastAsia="Arial" w:hAnsi="Arial" w:cs="Arial"/>
        </w:rPr>
        <w:t xml:space="preserve"> give varying amounts of data to delve further into this. The most interesting idea that arises from this study is creating specifically trained machine learning models for sports betting. If broadly designed LLMs can be effective for prediction, how effective can a more </w:t>
      </w:r>
      <w:r w:rsidR="006507CF">
        <w:rPr>
          <w:rFonts w:ascii="Arial" w:eastAsia="Arial" w:hAnsi="Arial" w:cs="Arial"/>
        </w:rPr>
        <w:t>narrow-minded</w:t>
      </w:r>
      <w:r w:rsidR="00604B1F">
        <w:rPr>
          <w:rFonts w:ascii="Arial" w:eastAsia="Arial" w:hAnsi="Arial" w:cs="Arial"/>
        </w:rPr>
        <w:t xml:space="preserve"> model be? That is a very interesting question </w:t>
      </w:r>
      <w:r w:rsidR="006507CF">
        <w:rPr>
          <w:rFonts w:ascii="Arial" w:eastAsia="Arial" w:hAnsi="Arial" w:cs="Arial"/>
        </w:rPr>
        <w:t>that is hopefully answered in the future. Overall, this study was incredibly successful in showing how effective LLMs can be for prediction and will hopefully motivate more studies on AI and sports betting specifically.</w:t>
      </w:r>
    </w:p>
    <w:p w14:paraId="115A45A8" w14:textId="77777777" w:rsidR="006507CF" w:rsidRDefault="006507CF" w:rsidP="007A79CC">
      <w:pPr>
        <w:spacing w:line="480" w:lineRule="auto"/>
        <w:rPr>
          <w:rFonts w:ascii="Arial" w:eastAsia="Arial" w:hAnsi="Arial" w:cs="Arial"/>
          <w:b/>
          <w:bCs/>
        </w:rPr>
      </w:pPr>
    </w:p>
    <w:p w14:paraId="40B11B79" w14:textId="77777777" w:rsidR="006507CF" w:rsidRDefault="006507CF" w:rsidP="007A79CC">
      <w:pPr>
        <w:spacing w:line="480" w:lineRule="auto"/>
        <w:rPr>
          <w:rFonts w:ascii="Arial" w:eastAsia="Arial" w:hAnsi="Arial" w:cs="Arial"/>
          <w:b/>
          <w:bCs/>
        </w:rPr>
      </w:pPr>
    </w:p>
    <w:p w14:paraId="681D99DC" w14:textId="14FCC8D4" w:rsidR="00CF2A4D" w:rsidRDefault="00AF46FB" w:rsidP="007A79CC">
      <w:pPr>
        <w:spacing w:line="480" w:lineRule="auto"/>
        <w:rPr>
          <w:rFonts w:ascii="Arial" w:eastAsia="Arial" w:hAnsi="Arial" w:cs="Arial"/>
          <w:b/>
          <w:bCs/>
        </w:rPr>
      </w:pPr>
      <w:r>
        <w:rPr>
          <w:rFonts w:ascii="Arial" w:eastAsia="Arial" w:hAnsi="Arial" w:cs="Arial"/>
          <w:b/>
          <w:bCs/>
        </w:rPr>
        <w:lastRenderedPageBreak/>
        <w:t>References</w:t>
      </w:r>
    </w:p>
    <w:p w14:paraId="377E3C81" w14:textId="77777777" w:rsidR="00B26B0B" w:rsidRPr="00B26B0B" w:rsidRDefault="00B26B0B" w:rsidP="00B26B0B">
      <w:pPr>
        <w:pStyle w:val="Bibliography"/>
        <w:rPr>
          <w:rFonts w:ascii="Arial" w:hAnsi="Arial" w:cs="Arial"/>
        </w:rPr>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Pr="00B26B0B">
        <w:rPr>
          <w:rFonts w:ascii="Arial" w:hAnsi="Arial" w:cs="Arial"/>
        </w:rPr>
        <w:t>[1]</w:t>
      </w:r>
      <w:r w:rsidRPr="00B26B0B">
        <w:rPr>
          <w:rFonts w:ascii="Arial" w:hAnsi="Arial" w:cs="Arial"/>
        </w:rPr>
        <w:tab/>
        <w:t xml:space="preserve">R. Etuk, T. Xu, B. Abarbanel, M. N. Potenza, and S. W. Kraus, “Sports betting around the world: A systematic review,” </w:t>
      </w:r>
      <w:r w:rsidRPr="00B26B0B">
        <w:rPr>
          <w:rFonts w:ascii="Arial" w:hAnsi="Arial" w:cs="Arial"/>
          <w:i/>
          <w:iCs/>
        </w:rPr>
        <w:t>J. Behav. Addict.</w:t>
      </w:r>
      <w:r w:rsidRPr="00B26B0B">
        <w:rPr>
          <w:rFonts w:ascii="Arial" w:hAnsi="Arial" w:cs="Arial"/>
        </w:rPr>
        <w:t>, vol. 11, no. 3, Art. no. 3, Sep. 2022, doi: 10.1556/2006.2022.00064.</w:t>
      </w:r>
    </w:p>
    <w:p w14:paraId="00E3EF51" w14:textId="77777777" w:rsidR="00B26B0B" w:rsidRPr="00B26B0B" w:rsidRDefault="00B26B0B" w:rsidP="00B26B0B">
      <w:pPr>
        <w:pStyle w:val="Bibliography"/>
        <w:rPr>
          <w:rFonts w:ascii="Arial" w:hAnsi="Arial" w:cs="Arial"/>
        </w:rPr>
      </w:pPr>
      <w:r w:rsidRPr="00B26B0B">
        <w:rPr>
          <w:rFonts w:ascii="Arial" w:hAnsi="Arial" w:cs="Arial"/>
        </w:rPr>
        <w:t>[2]</w:t>
      </w:r>
      <w:r w:rsidRPr="00B26B0B">
        <w:rPr>
          <w:rFonts w:ascii="Arial" w:hAnsi="Arial" w:cs="Arial"/>
        </w:rPr>
        <w:tab/>
        <w:t xml:space="preserve">A. Pretorius and D. A. Parry, “Human Decision Making and Artificial Intelligence: A Comparison in the Domain of Sports Prediction,” in </w:t>
      </w:r>
      <w:r w:rsidRPr="00B26B0B">
        <w:rPr>
          <w:rFonts w:ascii="Arial" w:hAnsi="Arial" w:cs="Arial"/>
          <w:i/>
          <w:iCs/>
        </w:rPr>
        <w:t>Proceedings of the Annual Conference of the South African Institute of Computer Scientists and Information Technologists</w:t>
      </w:r>
      <w:r w:rsidRPr="00B26B0B">
        <w:rPr>
          <w:rFonts w:ascii="Arial" w:hAnsi="Arial" w:cs="Arial"/>
        </w:rPr>
        <w:t>, in SAICSIT ’16. New York, NY, USA: Association for Computing Machinery, Sep. 2016, pp. 1–10. doi: 10.1145/2987491.2987493.</w:t>
      </w:r>
    </w:p>
    <w:p w14:paraId="4360B0B8" w14:textId="77777777" w:rsidR="00B26B0B" w:rsidRPr="00B26B0B" w:rsidRDefault="00B26B0B" w:rsidP="00B26B0B">
      <w:pPr>
        <w:pStyle w:val="Bibliography"/>
        <w:rPr>
          <w:rFonts w:ascii="Arial" w:hAnsi="Arial" w:cs="Arial"/>
        </w:rPr>
      </w:pPr>
      <w:r w:rsidRPr="00B26B0B">
        <w:rPr>
          <w:rFonts w:ascii="Arial" w:hAnsi="Arial" w:cs="Arial"/>
        </w:rPr>
        <w:t>[3]</w:t>
      </w:r>
      <w:r w:rsidRPr="00B26B0B">
        <w:rPr>
          <w:rFonts w:ascii="Arial" w:hAnsi="Arial" w:cs="Arial"/>
        </w:rPr>
        <w:tab/>
        <w:t>“What Is Artificial Intelligence (AI)? | IBM.” Accessed: Feb. 24, 2025. [Online]. Available: https://www.ibm.com/think/topics/artificial-intelligence</w:t>
      </w:r>
    </w:p>
    <w:p w14:paraId="6F6868D2" w14:textId="77777777" w:rsidR="00B26B0B" w:rsidRPr="00B26B0B" w:rsidRDefault="00B26B0B" w:rsidP="00B26B0B">
      <w:pPr>
        <w:pStyle w:val="Bibliography"/>
        <w:rPr>
          <w:rFonts w:ascii="Arial" w:hAnsi="Arial" w:cs="Arial"/>
        </w:rPr>
      </w:pPr>
      <w:r w:rsidRPr="00B26B0B">
        <w:rPr>
          <w:rFonts w:ascii="Arial" w:hAnsi="Arial" w:cs="Arial"/>
        </w:rPr>
        <w:t>[4]</w:t>
      </w:r>
      <w:r w:rsidRPr="00B26B0B">
        <w:rPr>
          <w:rFonts w:ascii="Arial" w:hAnsi="Arial" w:cs="Arial"/>
        </w:rPr>
        <w:tab/>
        <w:t>N. Sahota, “The Game Changer: How AI Is Transforming The World Of Sports Gambling,” Forbes. Accessed: Feb. 24, 2025. [Online]. Available: https://www.forbes.com/sites/neilsahota/2024/02/11/the-game-changer-how-ai-is-transforming-the-world-of-sports-gambling/</w:t>
      </w:r>
    </w:p>
    <w:p w14:paraId="138A2DC3" w14:textId="77777777" w:rsidR="00B26B0B" w:rsidRPr="00B26B0B" w:rsidRDefault="00B26B0B" w:rsidP="00B26B0B">
      <w:pPr>
        <w:pStyle w:val="Bibliography"/>
        <w:rPr>
          <w:rFonts w:ascii="Arial" w:hAnsi="Arial" w:cs="Arial"/>
        </w:rPr>
      </w:pPr>
      <w:r w:rsidRPr="00B26B0B">
        <w:rPr>
          <w:rFonts w:ascii="Arial" w:hAnsi="Arial" w:cs="Arial"/>
        </w:rPr>
        <w:t>[5]</w:t>
      </w:r>
      <w:r w:rsidRPr="00B26B0B">
        <w:rPr>
          <w:rFonts w:ascii="Arial" w:hAnsi="Arial" w:cs="Arial"/>
        </w:rPr>
        <w:tab/>
        <w:t xml:space="preserve">O. Hubáček, G. Šourek, and F. Železný, “Exploiting sports-betting market using machine learning,” </w:t>
      </w:r>
      <w:r w:rsidRPr="00B26B0B">
        <w:rPr>
          <w:rFonts w:ascii="Arial" w:hAnsi="Arial" w:cs="Arial"/>
          <w:i/>
          <w:iCs/>
        </w:rPr>
        <w:t>Int. J. Forecast.</w:t>
      </w:r>
      <w:r w:rsidRPr="00B26B0B">
        <w:rPr>
          <w:rFonts w:ascii="Arial" w:hAnsi="Arial" w:cs="Arial"/>
        </w:rPr>
        <w:t>, vol. 35, no. 2, pp. 783–796, Apr. 2019, doi: 10.1016/j.ijforecast.2019.01.001.</w:t>
      </w:r>
    </w:p>
    <w:p w14:paraId="370A53DA" w14:textId="77777777" w:rsidR="00B26B0B" w:rsidRPr="00B26B0B" w:rsidRDefault="00B26B0B" w:rsidP="00B26B0B">
      <w:pPr>
        <w:pStyle w:val="Bibliography"/>
        <w:rPr>
          <w:rFonts w:ascii="Arial" w:hAnsi="Arial" w:cs="Arial"/>
        </w:rPr>
      </w:pPr>
      <w:r w:rsidRPr="00B26B0B">
        <w:rPr>
          <w:rFonts w:ascii="Arial" w:hAnsi="Arial" w:cs="Arial"/>
        </w:rPr>
        <w:t>[6]</w:t>
      </w:r>
      <w:r w:rsidRPr="00B26B0B">
        <w:rPr>
          <w:rFonts w:ascii="Arial" w:hAnsi="Arial" w:cs="Arial"/>
        </w:rPr>
        <w:tab/>
        <w:t xml:space="preserve">L. Rosenberg and G. Willcox, “Artificial Swarm Intelligence vs Vegas Betting Markets,” in </w:t>
      </w:r>
      <w:r w:rsidRPr="00B26B0B">
        <w:rPr>
          <w:rFonts w:ascii="Arial" w:hAnsi="Arial" w:cs="Arial"/>
          <w:i/>
          <w:iCs/>
        </w:rPr>
        <w:t>2018 11th International Conference on Developments in eSystems Engineering (DeSE)</w:t>
      </w:r>
      <w:r w:rsidRPr="00B26B0B">
        <w:rPr>
          <w:rFonts w:ascii="Arial" w:hAnsi="Arial" w:cs="Arial"/>
        </w:rPr>
        <w:t>, Sep. 2018, pp. 36–39. doi: 10.1109/DeSE.2018.00014.</w:t>
      </w:r>
    </w:p>
    <w:p w14:paraId="223FAD03" w14:textId="77777777" w:rsidR="00B26B0B" w:rsidRPr="00B26B0B" w:rsidRDefault="00B26B0B" w:rsidP="00B26B0B">
      <w:pPr>
        <w:pStyle w:val="Bibliography"/>
        <w:rPr>
          <w:rFonts w:ascii="Arial" w:hAnsi="Arial" w:cs="Arial"/>
        </w:rPr>
      </w:pPr>
      <w:r w:rsidRPr="00B26B0B">
        <w:rPr>
          <w:rFonts w:ascii="Arial" w:hAnsi="Arial" w:cs="Arial"/>
        </w:rPr>
        <w:t>[7]</w:t>
      </w:r>
      <w:r w:rsidRPr="00B26B0B">
        <w:rPr>
          <w:rFonts w:ascii="Arial" w:hAnsi="Arial" w:cs="Arial"/>
        </w:rPr>
        <w:tab/>
        <w:t xml:space="preserve">R. M. Galekwa, J. M. Tshimula, E. G. Tajeuna, and K. Kyandoghere, “A Systematic Review of Machine Learning in Sports Betting: Techniques, Challenges, and Future Directions,” Oct. 28, 2024, </w:t>
      </w:r>
      <w:r w:rsidRPr="00B26B0B">
        <w:rPr>
          <w:rFonts w:ascii="Arial" w:hAnsi="Arial" w:cs="Arial"/>
          <w:i/>
          <w:iCs/>
        </w:rPr>
        <w:t>arXiv</w:t>
      </w:r>
      <w:r w:rsidRPr="00B26B0B">
        <w:rPr>
          <w:rFonts w:ascii="Arial" w:hAnsi="Arial" w:cs="Arial"/>
        </w:rPr>
        <w:t>: arXiv:2410.21484. doi: 10.48550/arXiv.2410.21484.</w:t>
      </w:r>
    </w:p>
    <w:p w14:paraId="7FDD0542" w14:textId="77777777" w:rsidR="00B26B0B" w:rsidRPr="00B26B0B" w:rsidRDefault="00B26B0B" w:rsidP="00B26B0B">
      <w:pPr>
        <w:pStyle w:val="Bibliography"/>
        <w:rPr>
          <w:rFonts w:ascii="Arial" w:hAnsi="Arial" w:cs="Arial"/>
        </w:rPr>
      </w:pPr>
      <w:r w:rsidRPr="00B26B0B">
        <w:rPr>
          <w:rFonts w:ascii="Arial" w:hAnsi="Arial" w:cs="Arial"/>
        </w:rPr>
        <w:t>[8]</w:t>
      </w:r>
      <w:r w:rsidRPr="00B26B0B">
        <w:rPr>
          <w:rFonts w:ascii="Arial" w:hAnsi="Arial" w:cs="Arial"/>
        </w:rPr>
        <w:tab/>
        <w:t xml:space="preserve">A. Kollár, “Betting models using AI: A review on ANN, SVM, and Markov Chain,” Mar. 21, 2021, </w:t>
      </w:r>
      <w:r w:rsidRPr="00B26B0B">
        <w:rPr>
          <w:rFonts w:ascii="Arial" w:hAnsi="Arial" w:cs="Arial"/>
          <w:i/>
          <w:iCs/>
        </w:rPr>
        <w:t>Open Science Framework</w:t>
      </w:r>
      <w:r w:rsidRPr="00B26B0B">
        <w:rPr>
          <w:rFonts w:ascii="Arial" w:hAnsi="Arial" w:cs="Arial"/>
        </w:rPr>
        <w:t>. doi: 10.31219/osf.io/mr2v3.</w:t>
      </w:r>
    </w:p>
    <w:p w14:paraId="3A39B1B6" w14:textId="21CD87E2" w:rsidR="00CF2A4D" w:rsidRPr="00B26B0B" w:rsidRDefault="00B26B0B" w:rsidP="007A79CC">
      <w:pPr>
        <w:spacing w:line="480" w:lineRule="auto"/>
        <w:rPr>
          <w:rFonts w:ascii="Arial" w:eastAsia="Arial" w:hAnsi="Arial" w:cs="Arial"/>
          <w:b/>
          <w:bCs/>
        </w:rPr>
      </w:pPr>
      <w:r>
        <w:rPr>
          <w:rFonts w:ascii="Arial" w:eastAsia="Arial" w:hAnsi="Arial" w:cs="Arial"/>
          <w:b/>
          <w:bCs/>
        </w:rPr>
        <w:fldChar w:fldCharType="end"/>
      </w:r>
    </w:p>
    <w:sectPr w:rsidR="00CF2A4D" w:rsidRPr="00B26B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cik,Garrett M.(Computer Science)" w:date="2025-04-26T11:29:00Z" w:initials="DMS">
    <w:p w14:paraId="79DD9DAE" w14:textId="77777777" w:rsidR="00A727F2" w:rsidRDefault="00A727F2" w:rsidP="00142FF4">
      <w:r>
        <w:rPr>
          <w:rStyle w:val="CommentReference"/>
        </w:rPr>
        <w:annotationRef/>
      </w:r>
      <w:r>
        <w:rPr>
          <w:color w:val="000000"/>
          <w:sz w:val="20"/>
          <w:szCs w:val="20"/>
        </w:rPr>
        <w:t xml:space="preserve">You did a nice job describing your research, and it will be very interesting to see the results. </w:t>
      </w:r>
    </w:p>
    <w:p w14:paraId="45F7245B" w14:textId="77777777" w:rsidR="00A727F2" w:rsidRDefault="00A727F2" w:rsidP="00142FF4"/>
    <w:p w14:paraId="353A928C" w14:textId="77777777" w:rsidR="00A727F2" w:rsidRDefault="00A727F2" w:rsidP="00142FF4">
      <w:r>
        <w:rPr>
          <w:color w:val="000000"/>
          <w:sz w:val="20"/>
          <w:szCs w:val="20"/>
        </w:rPr>
        <w:t xml:space="preserve">Because the AIs you are using specifically involves large language models, this needs to be described in the background section, including a little bit about how they work. </w:t>
      </w:r>
    </w:p>
    <w:p w14:paraId="2314D662" w14:textId="77777777" w:rsidR="00A727F2" w:rsidRDefault="00A727F2" w:rsidP="00142FF4"/>
    <w:p w14:paraId="7171390D" w14:textId="77777777" w:rsidR="00A727F2" w:rsidRDefault="00A727F2" w:rsidP="00142FF4">
      <w:r>
        <w:rPr>
          <w:color w:val="000000"/>
          <w:sz w:val="20"/>
          <w:szCs w:val="20"/>
        </w:rPr>
        <w:t>In the discussion, you’ll then want to relate the accuracy back to this, as well as what your experiment shows (e.g., does including the winner of the previous matchup help)?</w:t>
      </w:r>
    </w:p>
    <w:p w14:paraId="1FA6A48E" w14:textId="77777777" w:rsidR="00A727F2" w:rsidRDefault="00A727F2" w:rsidP="00142FF4"/>
    <w:p w14:paraId="266E8ED0" w14:textId="77777777" w:rsidR="00A727F2" w:rsidRDefault="00A727F2" w:rsidP="00142FF4">
      <w:r>
        <w:rPr>
          <w:color w:val="000000"/>
          <w:sz w:val="20"/>
          <w:szCs w:val="20"/>
        </w:rPr>
        <w:t xml:space="preserve">See a few more comments below. </w:t>
      </w:r>
    </w:p>
  </w:comment>
  <w:comment w:id="3" w:author="Dancik,Garrett M.(Computer Science)" w:date="2025-04-26T11:17:00Z" w:initials="DMS">
    <w:p w14:paraId="17955D06" w14:textId="4220819E" w:rsidR="00D94BD0" w:rsidRDefault="00D94BD0" w:rsidP="0096593B">
      <w:r>
        <w:rPr>
          <w:rStyle w:val="CommentReference"/>
        </w:rPr>
        <w:annotationRef/>
      </w:r>
      <w:r>
        <w:rPr>
          <w:color w:val="000000"/>
          <w:sz w:val="20"/>
          <w:szCs w:val="20"/>
        </w:rPr>
        <w:t>This is very nicely stated, but requires a little more background. What is a “large language model”, and can you describe the ones you will be looking at.</w:t>
      </w:r>
    </w:p>
  </w:comment>
  <w:comment w:id="6" w:author="Dancik,Garrett M.(Computer Science)" w:date="2025-04-26T11:20:00Z" w:initials="DMS">
    <w:p w14:paraId="2C2F787C" w14:textId="77777777" w:rsidR="00B53667" w:rsidRDefault="00B53667" w:rsidP="00D723A6">
      <w:r>
        <w:rPr>
          <w:rStyle w:val="CommentReference"/>
        </w:rPr>
        <w:annotationRef/>
      </w:r>
      <w:r>
        <w:rPr>
          <w:color w:val="000000"/>
          <w:sz w:val="20"/>
          <w:szCs w:val="20"/>
        </w:rPr>
        <w:t>Include a link to this.</w:t>
      </w:r>
    </w:p>
  </w:comment>
  <w:comment w:id="10" w:author="Dancik,Garrett M.(Computer Science)" w:date="2025-04-26T11:25:00Z" w:initials="DMS">
    <w:p w14:paraId="595AFE82" w14:textId="77777777" w:rsidR="00D82F23" w:rsidRDefault="00D82F23" w:rsidP="00880715">
      <w:r>
        <w:rPr>
          <w:rStyle w:val="CommentReference"/>
        </w:rPr>
        <w:annotationRef/>
      </w:r>
      <w:r>
        <w:rPr>
          <w:color w:val="000000"/>
          <w:sz w:val="20"/>
          <w:szCs w:val="20"/>
        </w:rPr>
        <w:t>You have a good framework and placeholder ideas, but you did not show at least 2 figures/tables, even if using placeholders.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6E8ED0" w15:done="1"/>
  <w15:commentEx w15:paraId="17955D06" w15:done="1"/>
  <w15:commentEx w15:paraId="2C2F787C" w15:done="1"/>
  <w15:commentEx w15:paraId="595AFE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B7422F" w16cex:dateUtc="2025-04-26T15:29:00Z"/>
  <w16cex:commentExtensible w16cex:durableId="2BB73F55" w16cex:dateUtc="2025-04-26T15:17:00Z"/>
  <w16cex:commentExtensible w16cex:durableId="2BB74015" w16cex:dateUtc="2025-04-26T15:20:00Z"/>
  <w16cex:commentExtensible w16cex:durableId="2BB7411C" w16cex:dateUtc="2025-04-26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6E8ED0" w16cid:durableId="2BB7422F"/>
  <w16cid:commentId w16cid:paraId="17955D06" w16cid:durableId="2BB73F55"/>
  <w16cid:commentId w16cid:paraId="2C2F787C" w16cid:durableId="2BB74015"/>
  <w16cid:commentId w16cid:paraId="595AFE82" w16cid:durableId="2BB741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cik,Garrett M.(Computer Science)">
    <w15:presenceInfo w15:providerId="AD" w15:userId="S::dancikg@easternct.edu::47923450-065f-4883-b3d0-9050aca1fa65"/>
  </w15:person>
  <w15:person w15:author="Boucher,Konnor A.(Student)">
    <w15:presenceInfo w15:providerId="AD" w15:userId="S::boucherko@my.easternct.edu::0d689bad-d7c5-449d-a79e-c17e58620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F34954"/>
    <w:rsid w:val="00003820"/>
    <w:rsid w:val="000074F8"/>
    <w:rsid w:val="00011470"/>
    <w:rsid w:val="00013FBA"/>
    <w:rsid w:val="00020850"/>
    <w:rsid w:val="0003063B"/>
    <w:rsid w:val="000308A7"/>
    <w:rsid w:val="000332CF"/>
    <w:rsid w:val="0003532E"/>
    <w:rsid w:val="00063104"/>
    <w:rsid w:val="00063D84"/>
    <w:rsid w:val="000A63E3"/>
    <w:rsid w:val="000B13CD"/>
    <w:rsid w:val="000B4051"/>
    <w:rsid w:val="000B540D"/>
    <w:rsid w:val="000C18C8"/>
    <w:rsid w:val="000E0E2A"/>
    <w:rsid w:val="000E446D"/>
    <w:rsid w:val="000F07E2"/>
    <w:rsid w:val="00101848"/>
    <w:rsid w:val="00105F39"/>
    <w:rsid w:val="001104A3"/>
    <w:rsid w:val="00113DC6"/>
    <w:rsid w:val="0013218E"/>
    <w:rsid w:val="001348CF"/>
    <w:rsid w:val="0014450D"/>
    <w:rsid w:val="0015515F"/>
    <w:rsid w:val="001650EE"/>
    <w:rsid w:val="00181CB8"/>
    <w:rsid w:val="001858DE"/>
    <w:rsid w:val="001B28D1"/>
    <w:rsid w:val="001B5E62"/>
    <w:rsid w:val="001C7895"/>
    <w:rsid w:val="001D535C"/>
    <w:rsid w:val="00200878"/>
    <w:rsid w:val="002028FF"/>
    <w:rsid w:val="00217DC6"/>
    <w:rsid w:val="00220F14"/>
    <w:rsid w:val="00250A75"/>
    <w:rsid w:val="00250D08"/>
    <w:rsid w:val="00272347"/>
    <w:rsid w:val="002811EC"/>
    <w:rsid w:val="002A6CDF"/>
    <w:rsid w:val="002F0B99"/>
    <w:rsid w:val="002F73CF"/>
    <w:rsid w:val="002F756A"/>
    <w:rsid w:val="002F7F13"/>
    <w:rsid w:val="00336073"/>
    <w:rsid w:val="00346E0C"/>
    <w:rsid w:val="00375835"/>
    <w:rsid w:val="00390B08"/>
    <w:rsid w:val="00393C9D"/>
    <w:rsid w:val="003A1098"/>
    <w:rsid w:val="003A29CE"/>
    <w:rsid w:val="003B7E61"/>
    <w:rsid w:val="003C19D4"/>
    <w:rsid w:val="003D42BE"/>
    <w:rsid w:val="003E5FFB"/>
    <w:rsid w:val="004105EE"/>
    <w:rsid w:val="004126D5"/>
    <w:rsid w:val="00422D9B"/>
    <w:rsid w:val="0043039F"/>
    <w:rsid w:val="00432385"/>
    <w:rsid w:val="004374B5"/>
    <w:rsid w:val="00440130"/>
    <w:rsid w:val="004465A9"/>
    <w:rsid w:val="004509C8"/>
    <w:rsid w:val="00450C8F"/>
    <w:rsid w:val="00453313"/>
    <w:rsid w:val="004545F7"/>
    <w:rsid w:val="00465512"/>
    <w:rsid w:val="004723F5"/>
    <w:rsid w:val="00472FC5"/>
    <w:rsid w:val="004844EF"/>
    <w:rsid w:val="004919E7"/>
    <w:rsid w:val="004B1BE8"/>
    <w:rsid w:val="004C2128"/>
    <w:rsid w:val="004E3BB1"/>
    <w:rsid w:val="004E4196"/>
    <w:rsid w:val="0052418F"/>
    <w:rsid w:val="00553FBE"/>
    <w:rsid w:val="005660EB"/>
    <w:rsid w:val="0057383C"/>
    <w:rsid w:val="00581011"/>
    <w:rsid w:val="0058591D"/>
    <w:rsid w:val="00594E9E"/>
    <w:rsid w:val="005965AD"/>
    <w:rsid w:val="005B67F3"/>
    <w:rsid w:val="005B6CC7"/>
    <w:rsid w:val="005D184F"/>
    <w:rsid w:val="005E3A5C"/>
    <w:rsid w:val="005F71B6"/>
    <w:rsid w:val="00604B1F"/>
    <w:rsid w:val="006479AB"/>
    <w:rsid w:val="006507CF"/>
    <w:rsid w:val="00674904"/>
    <w:rsid w:val="00687D6F"/>
    <w:rsid w:val="00687EFA"/>
    <w:rsid w:val="006A30EF"/>
    <w:rsid w:val="006A4E55"/>
    <w:rsid w:val="006C28A8"/>
    <w:rsid w:val="006C343E"/>
    <w:rsid w:val="006C3F32"/>
    <w:rsid w:val="006F25BE"/>
    <w:rsid w:val="007022C2"/>
    <w:rsid w:val="00712788"/>
    <w:rsid w:val="00720DF0"/>
    <w:rsid w:val="00721ECF"/>
    <w:rsid w:val="00741BA1"/>
    <w:rsid w:val="00757816"/>
    <w:rsid w:val="007764B9"/>
    <w:rsid w:val="00780022"/>
    <w:rsid w:val="00783A26"/>
    <w:rsid w:val="00791349"/>
    <w:rsid w:val="00794B90"/>
    <w:rsid w:val="007A79CC"/>
    <w:rsid w:val="007B0EC5"/>
    <w:rsid w:val="007B7B41"/>
    <w:rsid w:val="007D047C"/>
    <w:rsid w:val="007D65A7"/>
    <w:rsid w:val="00804A75"/>
    <w:rsid w:val="00804B62"/>
    <w:rsid w:val="008319F4"/>
    <w:rsid w:val="00834DA3"/>
    <w:rsid w:val="00836FA9"/>
    <w:rsid w:val="00841A71"/>
    <w:rsid w:val="0085478C"/>
    <w:rsid w:val="00855C64"/>
    <w:rsid w:val="00862DE1"/>
    <w:rsid w:val="00873A48"/>
    <w:rsid w:val="00875DC3"/>
    <w:rsid w:val="008803EF"/>
    <w:rsid w:val="008A3534"/>
    <w:rsid w:val="008C6961"/>
    <w:rsid w:val="00900FE2"/>
    <w:rsid w:val="00902144"/>
    <w:rsid w:val="009179F7"/>
    <w:rsid w:val="009338C5"/>
    <w:rsid w:val="0095650B"/>
    <w:rsid w:val="00962869"/>
    <w:rsid w:val="009714B8"/>
    <w:rsid w:val="00986D96"/>
    <w:rsid w:val="009967D3"/>
    <w:rsid w:val="009A1AAC"/>
    <w:rsid w:val="009A3B27"/>
    <w:rsid w:val="009A7B2D"/>
    <w:rsid w:val="009B32A0"/>
    <w:rsid w:val="009B7B78"/>
    <w:rsid w:val="009C6D0A"/>
    <w:rsid w:val="009C7CCA"/>
    <w:rsid w:val="009D5610"/>
    <w:rsid w:val="009F2C1E"/>
    <w:rsid w:val="009F378D"/>
    <w:rsid w:val="00A03D2C"/>
    <w:rsid w:val="00A062B0"/>
    <w:rsid w:val="00A2538C"/>
    <w:rsid w:val="00A351E5"/>
    <w:rsid w:val="00A41871"/>
    <w:rsid w:val="00A44F22"/>
    <w:rsid w:val="00A727F2"/>
    <w:rsid w:val="00A75217"/>
    <w:rsid w:val="00A80D4A"/>
    <w:rsid w:val="00A90662"/>
    <w:rsid w:val="00A9543D"/>
    <w:rsid w:val="00AB768E"/>
    <w:rsid w:val="00AC3A1E"/>
    <w:rsid w:val="00AC3A55"/>
    <w:rsid w:val="00AC7B0E"/>
    <w:rsid w:val="00AD0020"/>
    <w:rsid w:val="00AE5081"/>
    <w:rsid w:val="00AF2DF7"/>
    <w:rsid w:val="00AF46FB"/>
    <w:rsid w:val="00B255B5"/>
    <w:rsid w:val="00B26B0B"/>
    <w:rsid w:val="00B33725"/>
    <w:rsid w:val="00B52638"/>
    <w:rsid w:val="00B53667"/>
    <w:rsid w:val="00B64454"/>
    <w:rsid w:val="00B70D0C"/>
    <w:rsid w:val="00BA1FAE"/>
    <w:rsid w:val="00BD3097"/>
    <w:rsid w:val="00BD5EDF"/>
    <w:rsid w:val="00BE2718"/>
    <w:rsid w:val="00BF2B51"/>
    <w:rsid w:val="00BF3F43"/>
    <w:rsid w:val="00C04988"/>
    <w:rsid w:val="00C20E72"/>
    <w:rsid w:val="00C21D97"/>
    <w:rsid w:val="00C22814"/>
    <w:rsid w:val="00C27939"/>
    <w:rsid w:val="00C30174"/>
    <w:rsid w:val="00C337AC"/>
    <w:rsid w:val="00C34789"/>
    <w:rsid w:val="00C36545"/>
    <w:rsid w:val="00C454F0"/>
    <w:rsid w:val="00C574D5"/>
    <w:rsid w:val="00C67E83"/>
    <w:rsid w:val="00C7216B"/>
    <w:rsid w:val="00C723D5"/>
    <w:rsid w:val="00C81F53"/>
    <w:rsid w:val="00C8412A"/>
    <w:rsid w:val="00C97F9E"/>
    <w:rsid w:val="00CA1D2A"/>
    <w:rsid w:val="00CB066D"/>
    <w:rsid w:val="00CB72C8"/>
    <w:rsid w:val="00CC5794"/>
    <w:rsid w:val="00CD0924"/>
    <w:rsid w:val="00CD5C25"/>
    <w:rsid w:val="00CF2A4D"/>
    <w:rsid w:val="00D1147C"/>
    <w:rsid w:val="00D116BF"/>
    <w:rsid w:val="00D142A1"/>
    <w:rsid w:val="00D156F7"/>
    <w:rsid w:val="00D35BA7"/>
    <w:rsid w:val="00D4585E"/>
    <w:rsid w:val="00D46040"/>
    <w:rsid w:val="00D46DD7"/>
    <w:rsid w:val="00D5758C"/>
    <w:rsid w:val="00D57E68"/>
    <w:rsid w:val="00D70F4F"/>
    <w:rsid w:val="00D82F23"/>
    <w:rsid w:val="00D8782D"/>
    <w:rsid w:val="00D94BD0"/>
    <w:rsid w:val="00D97285"/>
    <w:rsid w:val="00DA1337"/>
    <w:rsid w:val="00DB3792"/>
    <w:rsid w:val="00DC23F5"/>
    <w:rsid w:val="00DC3A34"/>
    <w:rsid w:val="00DD012D"/>
    <w:rsid w:val="00DD69DC"/>
    <w:rsid w:val="00DE110F"/>
    <w:rsid w:val="00DE24C8"/>
    <w:rsid w:val="00E14B57"/>
    <w:rsid w:val="00E41D0A"/>
    <w:rsid w:val="00E54F21"/>
    <w:rsid w:val="00E554D5"/>
    <w:rsid w:val="00E8083D"/>
    <w:rsid w:val="00E92623"/>
    <w:rsid w:val="00E94625"/>
    <w:rsid w:val="00E951AB"/>
    <w:rsid w:val="00EB3FF6"/>
    <w:rsid w:val="00EC42AF"/>
    <w:rsid w:val="00EE35F5"/>
    <w:rsid w:val="00EF28E4"/>
    <w:rsid w:val="00F0083B"/>
    <w:rsid w:val="00F04213"/>
    <w:rsid w:val="00F056D7"/>
    <w:rsid w:val="00F13F60"/>
    <w:rsid w:val="00F1785A"/>
    <w:rsid w:val="00F2124E"/>
    <w:rsid w:val="00F23A80"/>
    <w:rsid w:val="00F24864"/>
    <w:rsid w:val="00F30265"/>
    <w:rsid w:val="00F4128A"/>
    <w:rsid w:val="00F43160"/>
    <w:rsid w:val="00F51739"/>
    <w:rsid w:val="00F7381A"/>
    <w:rsid w:val="00F75E31"/>
    <w:rsid w:val="00F82034"/>
    <w:rsid w:val="00F90FC9"/>
    <w:rsid w:val="00FA16B1"/>
    <w:rsid w:val="00FB65CF"/>
    <w:rsid w:val="00FB7CC5"/>
    <w:rsid w:val="00FC3DB3"/>
    <w:rsid w:val="00FC462E"/>
    <w:rsid w:val="00FC4916"/>
    <w:rsid w:val="00FC559E"/>
    <w:rsid w:val="00FE6C94"/>
    <w:rsid w:val="0C4DECFD"/>
    <w:rsid w:val="0D3F5A97"/>
    <w:rsid w:val="0DF82A2C"/>
    <w:rsid w:val="16AD70AD"/>
    <w:rsid w:val="1CC83AA3"/>
    <w:rsid w:val="3DDBC9F4"/>
    <w:rsid w:val="404E62C1"/>
    <w:rsid w:val="46D5717E"/>
    <w:rsid w:val="5083C49B"/>
    <w:rsid w:val="59EC86D4"/>
    <w:rsid w:val="6AF34954"/>
    <w:rsid w:val="6DBAADD7"/>
    <w:rsid w:val="6E6C1773"/>
    <w:rsid w:val="7219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C6E1"/>
  <w15:chartTrackingRefBased/>
  <w15:docId w15:val="{88D4DE8E-71CA-4B48-811D-63FA15E8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Bibliography">
    <w:name w:val="Bibliography"/>
    <w:basedOn w:val="Normal"/>
    <w:next w:val="Normal"/>
    <w:uiPriority w:val="37"/>
    <w:unhideWhenUsed/>
    <w:rsid w:val="009967D3"/>
  </w:style>
  <w:style w:type="character" w:styleId="Hyperlink">
    <w:name w:val="Hyperlink"/>
    <w:basedOn w:val="DefaultParagraphFont"/>
    <w:uiPriority w:val="99"/>
    <w:unhideWhenUsed/>
    <w:rsid w:val="00C22814"/>
    <w:rPr>
      <w:color w:val="467886" w:themeColor="hyperlink"/>
      <w:u w:val="single"/>
    </w:rPr>
  </w:style>
  <w:style w:type="character" w:styleId="UnresolvedMention">
    <w:name w:val="Unresolved Mention"/>
    <w:basedOn w:val="DefaultParagraphFont"/>
    <w:uiPriority w:val="99"/>
    <w:semiHidden/>
    <w:unhideWhenUsed/>
    <w:rsid w:val="00C22814"/>
    <w:rPr>
      <w:color w:val="605E5C"/>
      <w:shd w:val="clear" w:color="auto" w:fill="E1DFDD"/>
    </w:rPr>
  </w:style>
  <w:style w:type="character" w:styleId="FollowedHyperlink">
    <w:name w:val="FollowedHyperlink"/>
    <w:basedOn w:val="DefaultParagraphFont"/>
    <w:uiPriority w:val="99"/>
    <w:semiHidden/>
    <w:unhideWhenUsed/>
    <w:rsid w:val="00C22814"/>
    <w:rPr>
      <w:color w:val="96607D" w:themeColor="followedHyperlink"/>
      <w:u w:val="single"/>
    </w:rPr>
  </w:style>
  <w:style w:type="paragraph" w:styleId="Revision">
    <w:name w:val="Revision"/>
    <w:hidden/>
    <w:uiPriority w:val="99"/>
    <w:semiHidden/>
    <w:rsid w:val="004919E7"/>
    <w:pPr>
      <w:spacing w:after="0" w:line="240" w:lineRule="auto"/>
    </w:pPr>
  </w:style>
  <w:style w:type="character" w:styleId="CommentReference">
    <w:name w:val="annotation reference"/>
    <w:basedOn w:val="DefaultParagraphFont"/>
    <w:uiPriority w:val="99"/>
    <w:semiHidden/>
    <w:unhideWhenUsed/>
    <w:rsid w:val="00D94BD0"/>
    <w:rPr>
      <w:sz w:val="16"/>
      <w:szCs w:val="16"/>
    </w:rPr>
  </w:style>
  <w:style w:type="paragraph" w:styleId="CommentText">
    <w:name w:val="annotation text"/>
    <w:basedOn w:val="Normal"/>
    <w:link w:val="CommentTextChar"/>
    <w:uiPriority w:val="99"/>
    <w:semiHidden/>
    <w:unhideWhenUsed/>
    <w:rsid w:val="00D94BD0"/>
    <w:pPr>
      <w:spacing w:line="240" w:lineRule="auto"/>
    </w:pPr>
    <w:rPr>
      <w:sz w:val="20"/>
      <w:szCs w:val="20"/>
    </w:rPr>
  </w:style>
  <w:style w:type="character" w:customStyle="1" w:styleId="CommentTextChar">
    <w:name w:val="Comment Text Char"/>
    <w:basedOn w:val="DefaultParagraphFont"/>
    <w:link w:val="CommentText"/>
    <w:uiPriority w:val="99"/>
    <w:semiHidden/>
    <w:rsid w:val="00D94BD0"/>
    <w:rPr>
      <w:sz w:val="20"/>
      <w:szCs w:val="20"/>
    </w:rPr>
  </w:style>
  <w:style w:type="paragraph" w:styleId="CommentSubject">
    <w:name w:val="annotation subject"/>
    <w:basedOn w:val="CommentText"/>
    <w:next w:val="CommentText"/>
    <w:link w:val="CommentSubjectChar"/>
    <w:uiPriority w:val="99"/>
    <w:semiHidden/>
    <w:unhideWhenUsed/>
    <w:rsid w:val="00D94BD0"/>
    <w:rPr>
      <w:b/>
      <w:bCs/>
    </w:rPr>
  </w:style>
  <w:style w:type="character" w:customStyle="1" w:styleId="CommentSubjectChar">
    <w:name w:val="Comment Subject Char"/>
    <w:basedOn w:val="CommentTextChar"/>
    <w:link w:val="CommentSubject"/>
    <w:uiPriority w:val="99"/>
    <w:semiHidden/>
    <w:rsid w:val="00D94B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KonnorBoucher/Senior_Research_Project/tree/ma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C8274-D4AC-4D72-B69F-2588E124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6751</Words>
  <Characters>38482</Characters>
  <Application>Microsoft Office Word</Application>
  <DocSecurity>0</DocSecurity>
  <Lines>320</Lines>
  <Paragraphs>90</Paragraphs>
  <ScaleCrop>false</ScaleCrop>
  <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Boucher,Konnor A.(Student)</dc:creator>
  <cp:keywords/>
  <dc:description/>
  <cp:lastModifiedBy>Boucher,Konnor A.(Student)</cp:lastModifiedBy>
  <cp:revision>81</cp:revision>
  <dcterms:created xsi:type="dcterms:W3CDTF">2025-05-14T18:21:00Z</dcterms:created>
  <dcterms:modified xsi:type="dcterms:W3CDTF">2025-05-15T00:24:00Z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id="GCpFnhdv"/&gt;&lt;style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